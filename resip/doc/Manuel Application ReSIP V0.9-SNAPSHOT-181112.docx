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C62" w:rsidRPr="00601657" w:rsidRDefault="00C078EB" w:rsidP="003D4D66">
      <w:pPr>
        <w:pStyle w:val="Title"/>
      </w:pPr>
      <w:r>
        <w:rPr>
          <w:noProof/>
          <w:lang w:eastAsia="fr-FR"/>
        </w:rPr>
        <w:drawing>
          <wp:anchor distT="0" distB="0" distL="114300" distR="114300" simplePos="0" relativeHeight="251708928" behindDoc="0" locked="0" layoutInCell="1" allowOverlap="1">
            <wp:simplePos x="0" y="0"/>
            <wp:positionH relativeFrom="column">
              <wp:posOffset>1334770</wp:posOffset>
            </wp:positionH>
            <wp:positionV relativeFrom="paragraph">
              <wp:posOffset>169545</wp:posOffset>
            </wp:positionV>
            <wp:extent cx="3942080" cy="2019300"/>
            <wp:effectExtent l="0" t="0" r="1270" b="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942080" cy="2019300"/>
                    </a:xfrm>
                    <a:prstGeom prst="rect">
                      <a:avLst/>
                    </a:prstGeom>
                  </pic:spPr>
                </pic:pic>
              </a:graphicData>
            </a:graphic>
          </wp:anchor>
        </w:drawing>
      </w:r>
      <w:r w:rsidRPr="00601657">
        <w:t xml:space="preserve">Application </w:t>
      </w:r>
      <w:proofErr w:type="spellStart"/>
      <w:r w:rsidRPr="00601657">
        <w:t>ReSIP</w:t>
      </w:r>
      <w:proofErr w:type="spellEnd"/>
      <w:r w:rsidRPr="00601657">
        <w:t xml:space="preserve"> </w:t>
      </w:r>
      <w:r w:rsidR="00D6129D">
        <w:t>V0.9-SNAPSHOT</w:t>
      </w:r>
      <w:r w:rsidRPr="00601657">
        <w:t xml:space="preserve"> (</w:t>
      </w:r>
      <w:r w:rsidR="00D6129D">
        <w:t>12/11</w:t>
      </w:r>
      <w:r w:rsidRPr="00601657">
        <w:t>/2018)</w:t>
      </w:r>
    </w:p>
    <w:p w:rsidR="00E00C62" w:rsidRDefault="00C078EB">
      <w:pPr>
        <w:pStyle w:val="Heading1"/>
      </w:pPr>
      <w:bookmarkStart w:id="0" w:name="_Toc529829250"/>
      <w:r>
        <w:t>Introduction</w:t>
      </w:r>
      <w:bookmarkEnd w:id="0"/>
    </w:p>
    <w:p w:rsidR="00E00C62" w:rsidRDefault="00C078EB">
      <w:pPr>
        <w:spacing w:line="240" w:lineRule="auto"/>
      </w:pPr>
      <w:r>
        <w:t xml:space="preserve">L’application </w:t>
      </w:r>
      <w:proofErr w:type="spellStart"/>
      <w:r>
        <w:t>ReSIP</w:t>
      </w:r>
      <w:proofErr w:type="spellEnd"/>
      <w:r>
        <w:t xml:space="preserve">, construite </w:t>
      </w:r>
      <w:proofErr w:type="spellStart"/>
      <w:r>
        <w:t>au dessus</w:t>
      </w:r>
      <w:proofErr w:type="spellEnd"/>
      <w:r>
        <w:t xml:space="preserve"> de la bibliothèque </w:t>
      </w:r>
      <w:proofErr w:type="spellStart"/>
      <w:r>
        <w:t>sedalib</w:t>
      </w:r>
      <w:proofErr w:type="spellEnd"/>
      <w:r>
        <w:t>, sert à construire et manipuler des structures arborescentes d’archives, d’en éditer les métadonnées, de les importer  et exporter sous la forme de SIP ou sous la forme de hiérarchie disque.</w:t>
      </w:r>
    </w:p>
    <w:p w:rsidR="00E00C62" w:rsidRDefault="00C078EB">
      <w:pPr>
        <w:spacing w:line="240" w:lineRule="auto"/>
      </w:pPr>
      <w:r>
        <w:t xml:space="preserve">Cette application présente de manière explicite les contenus XML, et nécessite donc une certaine connaissance du standard SEDA 2.1. Celui-ci est consultable sur le site du SIAF </w:t>
      </w:r>
      <w:hyperlink r:id="rId10">
        <w:r>
          <w:rPr>
            <w:rStyle w:val="LienInternet"/>
          </w:rPr>
          <w:t>https://francearchives.fr/seda/</w:t>
        </w:r>
      </w:hyperlink>
      <w:r>
        <w:t>. Pour comprendre l’essentiel, on visera notamment la documentation technique des:</w:t>
      </w:r>
    </w:p>
    <w:p w:rsidR="00E00C62" w:rsidRDefault="00C078EB">
      <w:pPr>
        <w:pStyle w:val="ListParagraph"/>
        <w:numPr>
          <w:ilvl w:val="0"/>
          <w:numId w:val="1"/>
        </w:numPr>
        <w:spacing w:after="0" w:line="240" w:lineRule="auto"/>
        <w:ind w:left="714" w:hanging="357"/>
      </w:pPr>
      <w:proofErr w:type="spellStart"/>
      <w:r>
        <w:t>manifest</w:t>
      </w:r>
      <w:proofErr w:type="spellEnd"/>
      <w:r>
        <w:t xml:space="preserve"> du SIP (message </w:t>
      </w:r>
      <w:hyperlink r:id="rId11" w:anchor="ArchiveTransfer" w:history="1">
        <w:proofErr w:type="spellStart"/>
        <w:r>
          <w:rPr>
            <w:rStyle w:val="LienInternet"/>
          </w:rPr>
          <w:t>ArchiveTransfer</w:t>
        </w:r>
        <w:proofErr w:type="spellEnd"/>
      </w:hyperlink>
      <w:r>
        <w:t xml:space="preserve">)  qui au plus haut niveau définit  les métadonnées globales du versement </w:t>
      </w:r>
    </w:p>
    <w:p w:rsidR="00E00C62" w:rsidRDefault="004D14BF">
      <w:pPr>
        <w:pStyle w:val="ListParagraph"/>
        <w:numPr>
          <w:ilvl w:val="0"/>
          <w:numId w:val="1"/>
        </w:numPr>
        <w:spacing w:after="0" w:line="240" w:lineRule="auto"/>
        <w:ind w:left="714" w:hanging="357"/>
      </w:pPr>
      <w:hyperlink r:id="rId12" w:anchor="DataObjectPackageType_DescriptiveMetadata" w:history="1">
        <w:proofErr w:type="spellStart"/>
        <w:r w:rsidR="00C078EB">
          <w:rPr>
            <w:rStyle w:val="LienInternet"/>
          </w:rPr>
          <w:t>DescriptiveMetadata</w:t>
        </w:r>
        <w:proofErr w:type="spellEnd"/>
      </w:hyperlink>
      <w:r w:rsidR="00C078EB">
        <w:t xml:space="preserve"> qui contient la structure des archives et des métadonnées</w:t>
      </w:r>
    </w:p>
    <w:p w:rsidR="00E00C62" w:rsidRDefault="004D14BF">
      <w:pPr>
        <w:pStyle w:val="ListParagraph"/>
        <w:numPr>
          <w:ilvl w:val="0"/>
          <w:numId w:val="1"/>
        </w:numPr>
        <w:spacing w:after="0" w:line="240" w:lineRule="auto"/>
        <w:ind w:left="714" w:hanging="357"/>
      </w:pPr>
      <w:hyperlink r:id="rId13" w:anchor="DescriptiveMetadataType_ArchiveUnit" w:history="1">
        <w:proofErr w:type="spellStart"/>
        <w:r w:rsidR="00C078EB">
          <w:rPr>
            <w:rStyle w:val="LienInternet"/>
          </w:rPr>
          <w:t>ArchiveUnit</w:t>
        </w:r>
        <w:proofErr w:type="spellEnd"/>
      </w:hyperlink>
      <w:r w:rsidR="00C078EB">
        <w:t xml:space="preserve"> qui contient toutes les informations de structure et de métadonnées d’une  unité d’archives</w:t>
      </w:r>
    </w:p>
    <w:p w:rsidR="00E00C62" w:rsidRDefault="004D14BF">
      <w:pPr>
        <w:pStyle w:val="ListParagraph"/>
        <w:numPr>
          <w:ilvl w:val="0"/>
          <w:numId w:val="1"/>
        </w:numPr>
        <w:spacing w:after="0" w:line="240" w:lineRule="auto"/>
        <w:ind w:left="714" w:hanging="357"/>
      </w:pPr>
      <w:hyperlink r:id="rId14" w:anchor="ArchiveUnitType_Management" w:history="1">
        <w:r w:rsidR="00C078EB">
          <w:rPr>
            <w:rStyle w:val="LienInternet"/>
          </w:rPr>
          <w:t>Management</w:t>
        </w:r>
      </w:hyperlink>
      <w:r w:rsidR="00C078EB">
        <w:t xml:space="preserve"> qui contient toutes les informations de gestion d’une unité d’archives</w:t>
      </w:r>
    </w:p>
    <w:p w:rsidR="00E00C62" w:rsidRDefault="004D14BF">
      <w:pPr>
        <w:pStyle w:val="ListParagraph"/>
        <w:numPr>
          <w:ilvl w:val="0"/>
          <w:numId w:val="1"/>
        </w:numPr>
        <w:spacing w:afterAutospacing="1" w:line="240" w:lineRule="auto"/>
        <w:ind w:left="714" w:hanging="357"/>
      </w:pPr>
      <w:hyperlink r:id="rId15" w:anchor="ArchiveUnitType_Content" w:history="1">
        <w:r w:rsidR="00C078EB">
          <w:rPr>
            <w:rStyle w:val="LienInternet"/>
          </w:rPr>
          <w:t>Content</w:t>
        </w:r>
      </w:hyperlink>
      <w:r w:rsidR="00C078EB">
        <w:t xml:space="preserve"> qui contient toutes les métadonnées descriptives d’une unité d’archives</w:t>
      </w:r>
    </w:p>
    <w:p w:rsidR="00E00C62" w:rsidRDefault="00C078EB">
      <w:pPr>
        <w:pStyle w:val="Heading1"/>
      </w:pPr>
      <w:bookmarkStart w:id="1" w:name="_Toc529829251"/>
      <w:r>
        <w:t>Lancement de l’application</w:t>
      </w:r>
      <w:bookmarkEnd w:id="1"/>
    </w:p>
    <w:p w:rsidR="00E00C62" w:rsidRDefault="00C078EB">
      <w:pPr>
        <w:spacing w:line="240" w:lineRule="auto"/>
      </w:pPr>
      <w:r>
        <w:t xml:space="preserve">L’application est constituée d’un fichier exécutable portable (qui ne nécessite pas d’installation) ReSip.exe qui permet de lancer directement par double clic l’application en mode graphique. </w:t>
      </w:r>
    </w:p>
    <w:p w:rsidR="00E00C62" w:rsidRDefault="00C078EB">
      <w:pPr>
        <w:spacing w:line="240" w:lineRule="auto"/>
      </w:pPr>
      <w:r>
        <w:t>Cet exécutable peut aussi être utilisé en ligne de commande (voir paragraphe Ligne de commande) ou le script ReSip.bat. Dans ce dernier cas un drag and drop d’une arborescence de fichier génère un SIP correspondant.</w:t>
      </w:r>
    </w:p>
    <w:p w:rsidR="00E00C62" w:rsidRDefault="00C078EB">
      <w:pPr>
        <w:spacing w:line="240" w:lineRule="auto"/>
      </w:pPr>
      <w:r>
        <w:t>A noter lors de la première exécution de l’application :</w:t>
      </w:r>
    </w:p>
    <w:p w:rsidR="008B744B" w:rsidRDefault="00C078EB" w:rsidP="008B744B">
      <w:pPr>
        <w:pStyle w:val="ListParagraph"/>
        <w:numPr>
          <w:ilvl w:val="0"/>
          <w:numId w:val="2"/>
        </w:numPr>
        <w:spacing w:line="240" w:lineRule="auto"/>
      </w:pPr>
      <w:r>
        <w:t>un répertoire « config » est créé au même niveau que l’application contenant les fichiers PRONOM utilisés.  Ceux-ci peuvent être remplacés par des versions plus récentes qui seront alors utilisés ;</w:t>
      </w:r>
    </w:p>
    <w:p w:rsidR="00601657" w:rsidRPr="008B744B" w:rsidRDefault="00C078EB" w:rsidP="008B744B">
      <w:pPr>
        <w:pStyle w:val="ListParagraph"/>
        <w:numPr>
          <w:ilvl w:val="0"/>
          <w:numId w:val="2"/>
        </w:numPr>
        <w:spacing w:line="240" w:lineRule="auto"/>
      </w:pPr>
      <w:bookmarkStart w:id="2" w:name="_GoBack"/>
      <w:bookmarkEnd w:id="2"/>
      <w:r>
        <w:t>un répertoire travail « Mes documents/</w:t>
      </w:r>
      <w:proofErr w:type="spellStart"/>
      <w:r>
        <w:t>Resip</w:t>
      </w:r>
      <w:proofErr w:type="spellEnd"/>
      <w:r>
        <w:t> » est créé. Il contient les fichiers temporaires et les logs.</w:t>
      </w:r>
      <w:r>
        <w:br w:type="page"/>
      </w:r>
    </w:p>
    <w:sdt>
      <w:sdtPr>
        <w:rPr>
          <w:rFonts w:asciiTheme="minorHAnsi" w:eastAsiaTheme="minorHAnsi" w:hAnsiTheme="minorHAnsi" w:cstheme="minorBidi"/>
          <w:color w:val="auto"/>
          <w:sz w:val="22"/>
          <w:szCs w:val="22"/>
          <w:lang w:eastAsia="en-US"/>
        </w:rPr>
        <w:id w:val="-1984919124"/>
        <w:docPartObj>
          <w:docPartGallery w:val="Table of Contents"/>
          <w:docPartUnique/>
        </w:docPartObj>
      </w:sdtPr>
      <w:sdtEndPr>
        <w:rPr>
          <w:b/>
          <w:bCs/>
        </w:rPr>
      </w:sdtEndPr>
      <w:sdtContent>
        <w:p w:rsidR="003D4D66" w:rsidRDefault="003D4D66">
          <w:pPr>
            <w:pStyle w:val="TOCHeading"/>
          </w:pPr>
          <w:r>
            <w:t>Table des matières</w:t>
          </w:r>
        </w:p>
        <w:p w:rsidR="00A50723" w:rsidRDefault="003D4D66">
          <w:pPr>
            <w:pStyle w:val="TOC1"/>
            <w:tabs>
              <w:tab w:val="right" w:leader="dot" w:pos="10456"/>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9829250" w:history="1">
            <w:r w:rsidR="00A50723" w:rsidRPr="007A3623">
              <w:rPr>
                <w:rStyle w:val="Hyperlink"/>
                <w:noProof/>
              </w:rPr>
              <w:t>Introduction</w:t>
            </w:r>
            <w:r w:rsidR="00A50723">
              <w:rPr>
                <w:noProof/>
                <w:webHidden/>
              </w:rPr>
              <w:tab/>
            </w:r>
            <w:r w:rsidR="00A50723">
              <w:rPr>
                <w:noProof/>
                <w:webHidden/>
              </w:rPr>
              <w:fldChar w:fldCharType="begin"/>
            </w:r>
            <w:r w:rsidR="00A50723">
              <w:rPr>
                <w:noProof/>
                <w:webHidden/>
              </w:rPr>
              <w:instrText xml:space="preserve"> PAGEREF _Toc529829250 \h </w:instrText>
            </w:r>
            <w:r w:rsidR="00A50723">
              <w:rPr>
                <w:noProof/>
                <w:webHidden/>
              </w:rPr>
            </w:r>
            <w:r w:rsidR="00A50723">
              <w:rPr>
                <w:noProof/>
                <w:webHidden/>
              </w:rPr>
              <w:fldChar w:fldCharType="separate"/>
            </w:r>
            <w:r w:rsidR="00A50723">
              <w:rPr>
                <w:noProof/>
                <w:webHidden/>
              </w:rPr>
              <w:t>1</w:t>
            </w:r>
            <w:r w:rsidR="00A50723">
              <w:rPr>
                <w:noProof/>
                <w:webHidden/>
              </w:rPr>
              <w:fldChar w:fldCharType="end"/>
            </w:r>
          </w:hyperlink>
        </w:p>
        <w:p w:rsidR="00A50723" w:rsidRDefault="00A50723">
          <w:pPr>
            <w:pStyle w:val="TOC1"/>
            <w:tabs>
              <w:tab w:val="right" w:leader="dot" w:pos="10456"/>
            </w:tabs>
            <w:rPr>
              <w:rFonts w:eastAsiaTheme="minorEastAsia"/>
              <w:noProof/>
              <w:lang w:eastAsia="fr-FR"/>
            </w:rPr>
          </w:pPr>
          <w:hyperlink w:anchor="_Toc529829251" w:history="1">
            <w:r w:rsidRPr="007A3623">
              <w:rPr>
                <w:rStyle w:val="Hyperlink"/>
                <w:noProof/>
              </w:rPr>
              <w:t>Lancement de l’application</w:t>
            </w:r>
            <w:r>
              <w:rPr>
                <w:noProof/>
                <w:webHidden/>
              </w:rPr>
              <w:tab/>
            </w:r>
            <w:r>
              <w:rPr>
                <w:noProof/>
                <w:webHidden/>
              </w:rPr>
              <w:fldChar w:fldCharType="begin"/>
            </w:r>
            <w:r>
              <w:rPr>
                <w:noProof/>
                <w:webHidden/>
              </w:rPr>
              <w:instrText xml:space="preserve"> PAGEREF _Toc529829251 \h </w:instrText>
            </w:r>
            <w:r>
              <w:rPr>
                <w:noProof/>
                <w:webHidden/>
              </w:rPr>
            </w:r>
            <w:r>
              <w:rPr>
                <w:noProof/>
                <w:webHidden/>
              </w:rPr>
              <w:fldChar w:fldCharType="separate"/>
            </w:r>
            <w:r>
              <w:rPr>
                <w:noProof/>
                <w:webHidden/>
              </w:rPr>
              <w:t>1</w:t>
            </w:r>
            <w:r>
              <w:rPr>
                <w:noProof/>
                <w:webHidden/>
              </w:rPr>
              <w:fldChar w:fldCharType="end"/>
            </w:r>
          </w:hyperlink>
        </w:p>
        <w:p w:rsidR="00A50723" w:rsidRDefault="00A50723">
          <w:pPr>
            <w:pStyle w:val="TOC1"/>
            <w:tabs>
              <w:tab w:val="right" w:leader="dot" w:pos="10456"/>
            </w:tabs>
            <w:rPr>
              <w:rFonts w:eastAsiaTheme="minorEastAsia"/>
              <w:noProof/>
              <w:lang w:eastAsia="fr-FR"/>
            </w:rPr>
          </w:pPr>
          <w:hyperlink w:anchor="_Toc529829252" w:history="1">
            <w:r w:rsidRPr="007A3623">
              <w:rPr>
                <w:rStyle w:val="Hyperlink"/>
                <w:noProof/>
              </w:rPr>
              <w:t>La fenêtre principale</w:t>
            </w:r>
            <w:r>
              <w:rPr>
                <w:noProof/>
                <w:webHidden/>
              </w:rPr>
              <w:tab/>
            </w:r>
            <w:r>
              <w:rPr>
                <w:noProof/>
                <w:webHidden/>
              </w:rPr>
              <w:fldChar w:fldCharType="begin"/>
            </w:r>
            <w:r>
              <w:rPr>
                <w:noProof/>
                <w:webHidden/>
              </w:rPr>
              <w:instrText xml:space="preserve"> PAGEREF _Toc529829252 \h </w:instrText>
            </w:r>
            <w:r>
              <w:rPr>
                <w:noProof/>
                <w:webHidden/>
              </w:rPr>
            </w:r>
            <w:r>
              <w:rPr>
                <w:noProof/>
                <w:webHidden/>
              </w:rPr>
              <w:fldChar w:fldCharType="separate"/>
            </w:r>
            <w:r>
              <w:rPr>
                <w:noProof/>
                <w:webHidden/>
              </w:rPr>
              <w:t>3</w:t>
            </w:r>
            <w:r>
              <w:rPr>
                <w:noProof/>
                <w:webHidden/>
              </w:rPr>
              <w:fldChar w:fldCharType="end"/>
            </w:r>
          </w:hyperlink>
        </w:p>
        <w:p w:rsidR="00A50723" w:rsidRDefault="00A50723">
          <w:pPr>
            <w:pStyle w:val="TOC1"/>
            <w:tabs>
              <w:tab w:val="right" w:leader="dot" w:pos="10456"/>
            </w:tabs>
            <w:rPr>
              <w:rFonts w:eastAsiaTheme="minorEastAsia"/>
              <w:noProof/>
              <w:lang w:eastAsia="fr-FR"/>
            </w:rPr>
          </w:pPr>
          <w:hyperlink w:anchor="_Toc529829253" w:history="1">
            <w:r w:rsidRPr="007A3623">
              <w:rPr>
                <w:rStyle w:val="Hyperlink"/>
                <w:noProof/>
              </w:rPr>
              <w:t>Les fonctions du menu</w:t>
            </w:r>
            <w:r>
              <w:rPr>
                <w:noProof/>
                <w:webHidden/>
              </w:rPr>
              <w:tab/>
            </w:r>
            <w:r>
              <w:rPr>
                <w:noProof/>
                <w:webHidden/>
              </w:rPr>
              <w:fldChar w:fldCharType="begin"/>
            </w:r>
            <w:r>
              <w:rPr>
                <w:noProof/>
                <w:webHidden/>
              </w:rPr>
              <w:instrText xml:space="preserve"> PAGEREF _Toc529829253 \h </w:instrText>
            </w:r>
            <w:r>
              <w:rPr>
                <w:noProof/>
                <w:webHidden/>
              </w:rPr>
            </w:r>
            <w:r>
              <w:rPr>
                <w:noProof/>
                <w:webHidden/>
              </w:rPr>
              <w:fldChar w:fldCharType="separate"/>
            </w:r>
            <w:r>
              <w:rPr>
                <w:noProof/>
                <w:webHidden/>
              </w:rPr>
              <w:t>3</w:t>
            </w:r>
            <w:r>
              <w:rPr>
                <w:noProof/>
                <w:webHidden/>
              </w:rPr>
              <w:fldChar w:fldCharType="end"/>
            </w:r>
          </w:hyperlink>
        </w:p>
        <w:p w:rsidR="00A50723" w:rsidRDefault="00A50723">
          <w:pPr>
            <w:pStyle w:val="TOC2"/>
            <w:tabs>
              <w:tab w:val="right" w:leader="dot" w:pos="10456"/>
            </w:tabs>
            <w:rPr>
              <w:rFonts w:eastAsiaTheme="minorEastAsia"/>
              <w:noProof/>
              <w:lang w:eastAsia="fr-FR"/>
            </w:rPr>
          </w:pPr>
          <w:hyperlink w:anchor="_Toc529829254" w:history="1">
            <w:r w:rsidRPr="007A3623">
              <w:rPr>
                <w:rStyle w:val="Hyperlink"/>
                <w:noProof/>
              </w:rPr>
              <w:t>Menu Fichier</w:t>
            </w:r>
            <w:r>
              <w:rPr>
                <w:noProof/>
                <w:webHidden/>
              </w:rPr>
              <w:tab/>
            </w:r>
            <w:r>
              <w:rPr>
                <w:noProof/>
                <w:webHidden/>
              </w:rPr>
              <w:fldChar w:fldCharType="begin"/>
            </w:r>
            <w:r>
              <w:rPr>
                <w:noProof/>
                <w:webHidden/>
              </w:rPr>
              <w:instrText xml:space="preserve"> PAGEREF _Toc529829254 \h </w:instrText>
            </w:r>
            <w:r>
              <w:rPr>
                <w:noProof/>
                <w:webHidden/>
              </w:rPr>
            </w:r>
            <w:r>
              <w:rPr>
                <w:noProof/>
                <w:webHidden/>
              </w:rPr>
              <w:fldChar w:fldCharType="separate"/>
            </w:r>
            <w:r>
              <w:rPr>
                <w:noProof/>
                <w:webHidden/>
              </w:rPr>
              <w:t>3</w:t>
            </w:r>
            <w:r>
              <w:rPr>
                <w:noProof/>
                <w:webHidden/>
              </w:rPr>
              <w:fldChar w:fldCharType="end"/>
            </w:r>
          </w:hyperlink>
        </w:p>
        <w:p w:rsidR="00A50723" w:rsidRDefault="00A50723">
          <w:pPr>
            <w:pStyle w:val="TOC2"/>
            <w:tabs>
              <w:tab w:val="right" w:leader="dot" w:pos="10456"/>
            </w:tabs>
            <w:rPr>
              <w:rFonts w:eastAsiaTheme="minorEastAsia"/>
              <w:noProof/>
              <w:lang w:eastAsia="fr-FR"/>
            </w:rPr>
          </w:pPr>
          <w:hyperlink w:anchor="_Toc529829255" w:history="1">
            <w:r w:rsidRPr="007A3623">
              <w:rPr>
                <w:rStyle w:val="Hyperlink"/>
                <w:noProof/>
              </w:rPr>
              <w:t>Menu Import</w:t>
            </w:r>
            <w:r>
              <w:rPr>
                <w:noProof/>
                <w:webHidden/>
              </w:rPr>
              <w:tab/>
            </w:r>
            <w:r>
              <w:rPr>
                <w:noProof/>
                <w:webHidden/>
              </w:rPr>
              <w:fldChar w:fldCharType="begin"/>
            </w:r>
            <w:r>
              <w:rPr>
                <w:noProof/>
                <w:webHidden/>
              </w:rPr>
              <w:instrText xml:space="preserve"> PAGEREF _Toc529829255 \h </w:instrText>
            </w:r>
            <w:r>
              <w:rPr>
                <w:noProof/>
                <w:webHidden/>
              </w:rPr>
            </w:r>
            <w:r>
              <w:rPr>
                <w:noProof/>
                <w:webHidden/>
              </w:rPr>
              <w:fldChar w:fldCharType="separate"/>
            </w:r>
            <w:r>
              <w:rPr>
                <w:noProof/>
                <w:webHidden/>
              </w:rPr>
              <w:t>5</w:t>
            </w:r>
            <w:r>
              <w:rPr>
                <w:noProof/>
                <w:webHidden/>
              </w:rPr>
              <w:fldChar w:fldCharType="end"/>
            </w:r>
          </w:hyperlink>
        </w:p>
        <w:p w:rsidR="00A50723" w:rsidRDefault="00A50723">
          <w:pPr>
            <w:pStyle w:val="TOC3"/>
            <w:tabs>
              <w:tab w:val="right" w:leader="dot" w:pos="10456"/>
            </w:tabs>
            <w:rPr>
              <w:rFonts w:eastAsiaTheme="minorEastAsia"/>
              <w:noProof/>
              <w:lang w:eastAsia="fr-FR"/>
            </w:rPr>
          </w:pPr>
          <w:hyperlink w:anchor="_Toc529829256" w:history="1">
            <w:r w:rsidRPr="007A3623">
              <w:rPr>
                <w:rStyle w:val="Hyperlink"/>
                <w:noProof/>
              </w:rPr>
              <w:t>La représentation d’une structure d’archives sur le disque</w:t>
            </w:r>
            <w:r>
              <w:rPr>
                <w:noProof/>
                <w:webHidden/>
              </w:rPr>
              <w:tab/>
            </w:r>
            <w:r>
              <w:rPr>
                <w:noProof/>
                <w:webHidden/>
              </w:rPr>
              <w:fldChar w:fldCharType="begin"/>
            </w:r>
            <w:r>
              <w:rPr>
                <w:noProof/>
                <w:webHidden/>
              </w:rPr>
              <w:instrText xml:space="preserve"> PAGEREF _Toc529829256 \h </w:instrText>
            </w:r>
            <w:r>
              <w:rPr>
                <w:noProof/>
                <w:webHidden/>
              </w:rPr>
            </w:r>
            <w:r>
              <w:rPr>
                <w:noProof/>
                <w:webHidden/>
              </w:rPr>
              <w:fldChar w:fldCharType="separate"/>
            </w:r>
            <w:r>
              <w:rPr>
                <w:noProof/>
                <w:webHidden/>
              </w:rPr>
              <w:t>5</w:t>
            </w:r>
            <w:r>
              <w:rPr>
                <w:noProof/>
                <w:webHidden/>
              </w:rPr>
              <w:fldChar w:fldCharType="end"/>
            </w:r>
          </w:hyperlink>
        </w:p>
        <w:p w:rsidR="00A50723" w:rsidRDefault="00A50723">
          <w:pPr>
            <w:pStyle w:val="TOC3"/>
            <w:tabs>
              <w:tab w:val="right" w:leader="dot" w:pos="10456"/>
            </w:tabs>
            <w:rPr>
              <w:rFonts w:eastAsiaTheme="minorEastAsia"/>
              <w:noProof/>
              <w:lang w:eastAsia="fr-FR"/>
            </w:rPr>
          </w:pPr>
          <w:hyperlink w:anchor="_Toc529829257" w:history="1">
            <w:r w:rsidRPr="007A3623">
              <w:rPr>
                <w:rStyle w:val="Hyperlink"/>
                <w:noProof/>
              </w:rPr>
              <w:t>La représentation d’une structure de plan de classement dans un csv</w:t>
            </w:r>
            <w:r>
              <w:rPr>
                <w:noProof/>
                <w:webHidden/>
              </w:rPr>
              <w:tab/>
            </w:r>
            <w:r>
              <w:rPr>
                <w:noProof/>
                <w:webHidden/>
              </w:rPr>
              <w:fldChar w:fldCharType="begin"/>
            </w:r>
            <w:r>
              <w:rPr>
                <w:noProof/>
                <w:webHidden/>
              </w:rPr>
              <w:instrText xml:space="preserve"> PAGEREF _Toc529829257 \h </w:instrText>
            </w:r>
            <w:r>
              <w:rPr>
                <w:noProof/>
                <w:webHidden/>
              </w:rPr>
            </w:r>
            <w:r>
              <w:rPr>
                <w:noProof/>
                <w:webHidden/>
              </w:rPr>
              <w:fldChar w:fldCharType="separate"/>
            </w:r>
            <w:r>
              <w:rPr>
                <w:noProof/>
                <w:webHidden/>
              </w:rPr>
              <w:t>6</w:t>
            </w:r>
            <w:r>
              <w:rPr>
                <w:noProof/>
                <w:webHidden/>
              </w:rPr>
              <w:fldChar w:fldCharType="end"/>
            </w:r>
          </w:hyperlink>
        </w:p>
        <w:p w:rsidR="00A50723" w:rsidRDefault="00A50723">
          <w:pPr>
            <w:pStyle w:val="TOC3"/>
            <w:tabs>
              <w:tab w:val="right" w:leader="dot" w:pos="10456"/>
            </w:tabs>
            <w:rPr>
              <w:rFonts w:eastAsiaTheme="minorEastAsia"/>
              <w:noProof/>
              <w:lang w:eastAsia="fr-FR"/>
            </w:rPr>
          </w:pPr>
          <w:hyperlink w:anchor="_Toc529829258" w:history="1">
            <w:r w:rsidRPr="007A3623">
              <w:rPr>
                <w:rStyle w:val="Hyperlink"/>
                <w:noProof/>
              </w:rPr>
              <w:t>Les différentes fonctions d’import</w:t>
            </w:r>
            <w:r>
              <w:rPr>
                <w:noProof/>
                <w:webHidden/>
              </w:rPr>
              <w:tab/>
            </w:r>
            <w:r>
              <w:rPr>
                <w:noProof/>
                <w:webHidden/>
              </w:rPr>
              <w:fldChar w:fldCharType="begin"/>
            </w:r>
            <w:r>
              <w:rPr>
                <w:noProof/>
                <w:webHidden/>
              </w:rPr>
              <w:instrText xml:space="preserve"> PAGEREF _Toc529829258 \h </w:instrText>
            </w:r>
            <w:r>
              <w:rPr>
                <w:noProof/>
                <w:webHidden/>
              </w:rPr>
            </w:r>
            <w:r>
              <w:rPr>
                <w:noProof/>
                <w:webHidden/>
              </w:rPr>
              <w:fldChar w:fldCharType="separate"/>
            </w:r>
            <w:r>
              <w:rPr>
                <w:noProof/>
                <w:webHidden/>
              </w:rPr>
              <w:t>7</w:t>
            </w:r>
            <w:r>
              <w:rPr>
                <w:noProof/>
                <w:webHidden/>
              </w:rPr>
              <w:fldChar w:fldCharType="end"/>
            </w:r>
          </w:hyperlink>
        </w:p>
        <w:p w:rsidR="00A50723" w:rsidRDefault="00A50723">
          <w:pPr>
            <w:pStyle w:val="TOC2"/>
            <w:tabs>
              <w:tab w:val="right" w:leader="dot" w:pos="10456"/>
            </w:tabs>
            <w:rPr>
              <w:rFonts w:eastAsiaTheme="minorEastAsia"/>
              <w:noProof/>
              <w:lang w:eastAsia="fr-FR"/>
            </w:rPr>
          </w:pPr>
          <w:hyperlink w:anchor="_Toc529829259" w:history="1">
            <w:r w:rsidRPr="007A3623">
              <w:rPr>
                <w:rStyle w:val="Hyperlink"/>
                <w:noProof/>
              </w:rPr>
              <w:t>Menu Export</w:t>
            </w:r>
            <w:r>
              <w:rPr>
                <w:noProof/>
                <w:webHidden/>
              </w:rPr>
              <w:tab/>
            </w:r>
            <w:r>
              <w:rPr>
                <w:noProof/>
                <w:webHidden/>
              </w:rPr>
              <w:fldChar w:fldCharType="begin"/>
            </w:r>
            <w:r>
              <w:rPr>
                <w:noProof/>
                <w:webHidden/>
              </w:rPr>
              <w:instrText xml:space="preserve"> PAGEREF _Toc529829259 \h </w:instrText>
            </w:r>
            <w:r>
              <w:rPr>
                <w:noProof/>
                <w:webHidden/>
              </w:rPr>
            </w:r>
            <w:r>
              <w:rPr>
                <w:noProof/>
                <w:webHidden/>
              </w:rPr>
              <w:fldChar w:fldCharType="separate"/>
            </w:r>
            <w:r>
              <w:rPr>
                <w:noProof/>
                <w:webHidden/>
              </w:rPr>
              <w:t>7</w:t>
            </w:r>
            <w:r>
              <w:rPr>
                <w:noProof/>
                <w:webHidden/>
              </w:rPr>
              <w:fldChar w:fldCharType="end"/>
            </w:r>
          </w:hyperlink>
        </w:p>
        <w:p w:rsidR="00A50723" w:rsidRDefault="00A50723">
          <w:pPr>
            <w:pStyle w:val="TOC2"/>
            <w:tabs>
              <w:tab w:val="right" w:leader="dot" w:pos="10456"/>
            </w:tabs>
            <w:rPr>
              <w:rFonts w:eastAsiaTheme="minorEastAsia"/>
              <w:noProof/>
              <w:lang w:eastAsia="fr-FR"/>
            </w:rPr>
          </w:pPr>
          <w:hyperlink w:anchor="_Toc529829260" w:history="1">
            <w:r w:rsidRPr="007A3623">
              <w:rPr>
                <w:rStyle w:val="Hyperlink"/>
                <w:noProof/>
              </w:rPr>
              <w:t>Menu Contexte</w:t>
            </w:r>
            <w:r>
              <w:rPr>
                <w:noProof/>
                <w:webHidden/>
              </w:rPr>
              <w:tab/>
            </w:r>
            <w:r>
              <w:rPr>
                <w:noProof/>
                <w:webHidden/>
              </w:rPr>
              <w:fldChar w:fldCharType="begin"/>
            </w:r>
            <w:r>
              <w:rPr>
                <w:noProof/>
                <w:webHidden/>
              </w:rPr>
              <w:instrText xml:space="preserve"> PAGEREF _Toc529829260 \h </w:instrText>
            </w:r>
            <w:r>
              <w:rPr>
                <w:noProof/>
                <w:webHidden/>
              </w:rPr>
            </w:r>
            <w:r>
              <w:rPr>
                <w:noProof/>
                <w:webHidden/>
              </w:rPr>
              <w:fldChar w:fldCharType="separate"/>
            </w:r>
            <w:r>
              <w:rPr>
                <w:noProof/>
                <w:webHidden/>
              </w:rPr>
              <w:t>7</w:t>
            </w:r>
            <w:r>
              <w:rPr>
                <w:noProof/>
                <w:webHidden/>
              </w:rPr>
              <w:fldChar w:fldCharType="end"/>
            </w:r>
          </w:hyperlink>
        </w:p>
        <w:p w:rsidR="00A50723" w:rsidRDefault="00A50723">
          <w:pPr>
            <w:pStyle w:val="TOC1"/>
            <w:tabs>
              <w:tab w:val="right" w:leader="dot" w:pos="10456"/>
            </w:tabs>
            <w:rPr>
              <w:rFonts w:eastAsiaTheme="minorEastAsia"/>
              <w:noProof/>
              <w:lang w:eastAsia="fr-FR"/>
            </w:rPr>
          </w:pPr>
          <w:hyperlink w:anchor="_Toc529829261" w:history="1">
            <w:r w:rsidRPr="007A3623">
              <w:rPr>
                <w:rStyle w:val="Hyperlink"/>
                <w:noProof/>
              </w:rPr>
              <w:t>Edition Graphique</w:t>
            </w:r>
            <w:r>
              <w:rPr>
                <w:noProof/>
                <w:webHidden/>
              </w:rPr>
              <w:tab/>
            </w:r>
            <w:r>
              <w:rPr>
                <w:noProof/>
                <w:webHidden/>
              </w:rPr>
              <w:fldChar w:fldCharType="begin"/>
            </w:r>
            <w:r>
              <w:rPr>
                <w:noProof/>
                <w:webHidden/>
              </w:rPr>
              <w:instrText xml:space="preserve"> PAGEREF _Toc529829261 \h </w:instrText>
            </w:r>
            <w:r>
              <w:rPr>
                <w:noProof/>
                <w:webHidden/>
              </w:rPr>
            </w:r>
            <w:r>
              <w:rPr>
                <w:noProof/>
                <w:webHidden/>
              </w:rPr>
              <w:fldChar w:fldCharType="separate"/>
            </w:r>
            <w:r>
              <w:rPr>
                <w:noProof/>
                <w:webHidden/>
              </w:rPr>
              <w:t>8</w:t>
            </w:r>
            <w:r>
              <w:rPr>
                <w:noProof/>
                <w:webHidden/>
              </w:rPr>
              <w:fldChar w:fldCharType="end"/>
            </w:r>
          </w:hyperlink>
        </w:p>
        <w:p w:rsidR="00A50723" w:rsidRDefault="00A50723">
          <w:pPr>
            <w:pStyle w:val="TOC2"/>
            <w:tabs>
              <w:tab w:val="right" w:leader="dot" w:pos="10456"/>
            </w:tabs>
            <w:rPr>
              <w:rFonts w:eastAsiaTheme="minorEastAsia"/>
              <w:noProof/>
              <w:lang w:eastAsia="fr-FR"/>
            </w:rPr>
          </w:pPr>
          <w:hyperlink w:anchor="_Toc529829262" w:history="1">
            <w:r w:rsidRPr="007A3623">
              <w:rPr>
                <w:rStyle w:val="Hyperlink"/>
                <w:noProof/>
              </w:rPr>
              <w:t>Le panneau de visualisation et d’édition de la structure arborescente</w:t>
            </w:r>
            <w:r>
              <w:rPr>
                <w:noProof/>
                <w:webHidden/>
              </w:rPr>
              <w:tab/>
            </w:r>
            <w:r>
              <w:rPr>
                <w:noProof/>
                <w:webHidden/>
              </w:rPr>
              <w:fldChar w:fldCharType="begin"/>
            </w:r>
            <w:r>
              <w:rPr>
                <w:noProof/>
                <w:webHidden/>
              </w:rPr>
              <w:instrText xml:space="preserve"> PAGEREF _Toc529829262 \h </w:instrText>
            </w:r>
            <w:r>
              <w:rPr>
                <w:noProof/>
                <w:webHidden/>
              </w:rPr>
            </w:r>
            <w:r>
              <w:rPr>
                <w:noProof/>
                <w:webHidden/>
              </w:rPr>
              <w:fldChar w:fldCharType="separate"/>
            </w:r>
            <w:r>
              <w:rPr>
                <w:noProof/>
                <w:webHidden/>
              </w:rPr>
              <w:t>8</w:t>
            </w:r>
            <w:r>
              <w:rPr>
                <w:noProof/>
                <w:webHidden/>
              </w:rPr>
              <w:fldChar w:fldCharType="end"/>
            </w:r>
          </w:hyperlink>
        </w:p>
        <w:p w:rsidR="00A50723" w:rsidRDefault="00A50723">
          <w:pPr>
            <w:pStyle w:val="TOC2"/>
            <w:tabs>
              <w:tab w:val="right" w:leader="dot" w:pos="10456"/>
            </w:tabs>
            <w:rPr>
              <w:rFonts w:eastAsiaTheme="minorEastAsia"/>
              <w:noProof/>
              <w:lang w:eastAsia="fr-FR"/>
            </w:rPr>
          </w:pPr>
          <w:hyperlink w:anchor="_Toc529829263" w:history="1">
            <w:r w:rsidRPr="007A3623">
              <w:rPr>
                <w:rStyle w:val="Hyperlink"/>
                <w:noProof/>
              </w:rPr>
              <w:t>Le panneau de visualisation et d’édition des métadonnées de l’unité d’archives sélectionnée</w:t>
            </w:r>
            <w:r>
              <w:rPr>
                <w:noProof/>
                <w:webHidden/>
              </w:rPr>
              <w:tab/>
            </w:r>
            <w:r>
              <w:rPr>
                <w:noProof/>
                <w:webHidden/>
              </w:rPr>
              <w:fldChar w:fldCharType="begin"/>
            </w:r>
            <w:r>
              <w:rPr>
                <w:noProof/>
                <w:webHidden/>
              </w:rPr>
              <w:instrText xml:space="preserve"> PAGEREF _Toc529829263 \h </w:instrText>
            </w:r>
            <w:r>
              <w:rPr>
                <w:noProof/>
                <w:webHidden/>
              </w:rPr>
            </w:r>
            <w:r>
              <w:rPr>
                <w:noProof/>
                <w:webHidden/>
              </w:rPr>
              <w:fldChar w:fldCharType="separate"/>
            </w:r>
            <w:r>
              <w:rPr>
                <w:noProof/>
                <w:webHidden/>
              </w:rPr>
              <w:t>9</w:t>
            </w:r>
            <w:r>
              <w:rPr>
                <w:noProof/>
                <w:webHidden/>
              </w:rPr>
              <w:fldChar w:fldCharType="end"/>
            </w:r>
          </w:hyperlink>
        </w:p>
        <w:p w:rsidR="00A50723" w:rsidRDefault="00A50723">
          <w:pPr>
            <w:pStyle w:val="TOC2"/>
            <w:tabs>
              <w:tab w:val="right" w:leader="dot" w:pos="10456"/>
            </w:tabs>
            <w:rPr>
              <w:rFonts w:eastAsiaTheme="minorEastAsia"/>
              <w:noProof/>
              <w:lang w:eastAsia="fr-FR"/>
            </w:rPr>
          </w:pPr>
          <w:hyperlink w:anchor="_Toc529829264" w:history="1">
            <w:r w:rsidRPr="007A3623">
              <w:rPr>
                <w:rStyle w:val="Hyperlink"/>
                <w:noProof/>
              </w:rPr>
              <w:t>Le panneau de visualisation de la liste des objets dans l’unité d’archives sélectionnée</w:t>
            </w:r>
            <w:r>
              <w:rPr>
                <w:noProof/>
                <w:webHidden/>
              </w:rPr>
              <w:tab/>
            </w:r>
            <w:r>
              <w:rPr>
                <w:noProof/>
                <w:webHidden/>
              </w:rPr>
              <w:fldChar w:fldCharType="begin"/>
            </w:r>
            <w:r>
              <w:rPr>
                <w:noProof/>
                <w:webHidden/>
              </w:rPr>
              <w:instrText xml:space="preserve"> PAGEREF _Toc529829264 \h </w:instrText>
            </w:r>
            <w:r>
              <w:rPr>
                <w:noProof/>
                <w:webHidden/>
              </w:rPr>
            </w:r>
            <w:r>
              <w:rPr>
                <w:noProof/>
                <w:webHidden/>
              </w:rPr>
              <w:fldChar w:fldCharType="separate"/>
            </w:r>
            <w:r>
              <w:rPr>
                <w:noProof/>
                <w:webHidden/>
              </w:rPr>
              <w:t>9</w:t>
            </w:r>
            <w:r>
              <w:rPr>
                <w:noProof/>
                <w:webHidden/>
              </w:rPr>
              <w:fldChar w:fldCharType="end"/>
            </w:r>
          </w:hyperlink>
        </w:p>
        <w:p w:rsidR="00A50723" w:rsidRDefault="00A50723">
          <w:pPr>
            <w:pStyle w:val="TOC2"/>
            <w:tabs>
              <w:tab w:val="right" w:leader="dot" w:pos="10456"/>
            </w:tabs>
            <w:rPr>
              <w:rFonts w:eastAsiaTheme="minorEastAsia"/>
              <w:noProof/>
              <w:lang w:eastAsia="fr-FR"/>
            </w:rPr>
          </w:pPr>
          <w:hyperlink w:anchor="_Toc529829265" w:history="1">
            <w:r w:rsidRPr="007A3623">
              <w:rPr>
                <w:rStyle w:val="Hyperlink"/>
                <w:noProof/>
              </w:rPr>
              <w:t>Le panneau de visualisation et d’édition des métadonnées de l’objet sélectionné</w:t>
            </w:r>
            <w:r>
              <w:rPr>
                <w:noProof/>
                <w:webHidden/>
              </w:rPr>
              <w:tab/>
            </w:r>
            <w:r>
              <w:rPr>
                <w:noProof/>
                <w:webHidden/>
              </w:rPr>
              <w:fldChar w:fldCharType="begin"/>
            </w:r>
            <w:r>
              <w:rPr>
                <w:noProof/>
                <w:webHidden/>
              </w:rPr>
              <w:instrText xml:space="preserve"> PAGEREF _Toc529829265 \h </w:instrText>
            </w:r>
            <w:r>
              <w:rPr>
                <w:noProof/>
                <w:webHidden/>
              </w:rPr>
            </w:r>
            <w:r>
              <w:rPr>
                <w:noProof/>
                <w:webHidden/>
              </w:rPr>
              <w:fldChar w:fldCharType="separate"/>
            </w:r>
            <w:r>
              <w:rPr>
                <w:noProof/>
                <w:webHidden/>
              </w:rPr>
              <w:t>10</w:t>
            </w:r>
            <w:r>
              <w:rPr>
                <w:noProof/>
                <w:webHidden/>
              </w:rPr>
              <w:fldChar w:fldCharType="end"/>
            </w:r>
          </w:hyperlink>
        </w:p>
        <w:p w:rsidR="00A50723" w:rsidRDefault="00A50723">
          <w:pPr>
            <w:pStyle w:val="TOC1"/>
            <w:tabs>
              <w:tab w:val="right" w:leader="dot" w:pos="10456"/>
            </w:tabs>
            <w:rPr>
              <w:rFonts w:eastAsiaTheme="minorEastAsia"/>
              <w:noProof/>
              <w:lang w:eastAsia="fr-FR"/>
            </w:rPr>
          </w:pPr>
          <w:hyperlink w:anchor="_Toc529829266" w:history="1">
            <w:r w:rsidRPr="007A3623">
              <w:rPr>
                <w:rStyle w:val="Hyperlink"/>
                <w:noProof/>
              </w:rPr>
              <w:t>Utilisation en glisser/déposer</w:t>
            </w:r>
            <w:r>
              <w:rPr>
                <w:noProof/>
                <w:webHidden/>
              </w:rPr>
              <w:tab/>
            </w:r>
            <w:r>
              <w:rPr>
                <w:noProof/>
                <w:webHidden/>
              </w:rPr>
              <w:fldChar w:fldCharType="begin"/>
            </w:r>
            <w:r>
              <w:rPr>
                <w:noProof/>
                <w:webHidden/>
              </w:rPr>
              <w:instrText xml:space="preserve"> PAGEREF _Toc529829266 \h </w:instrText>
            </w:r>
            <w:r>
              <w:rPr>
                <w:noProof/>
                <w:webHidden/>
              </w:rPr>
            </w:r>
            <w:r>
              <w:rPr>
                <w:noProof/>
                <w:webHidden/>
              </w:rPr>
              <w:fldChar w:fldCharType="separate"/>
            </w:r>
            <w:r>
              <w:rPr>
                <w:noProof/>
                <w:webHidden/>
              </w:rPr>
              <w:t>10</w:t>
            </w:r>
            <w:r>
              <w:rPr>
                <w:noProof/>
                <w:webHidden/>
              </w:rPr>
              <w:fldChar w:fldCharType="end"/>
            </w:r>
          </w:hyperlink>
        </w:p>
        <w:p w:rsidR="00A50723" w:rsidRDefault="00A50723">
          <w:pPr>
            <w:pStyle w:val="TOC1"/>
            <w:tabs>
              <w:tab w:val="right" w:leader="dot" w:pos="10456"/>
            </w:tabs>
            <w:rPr>
              <w:rFonts w:eastAsiaTheme="minorEastAsia"/>
              <w:noProof/>
              <w:lang w:eastAsia="fr-FR"/>
            </w:rPr>
          </w:pPr>
          <w:hyperlink w:anchor="_Toc529829267" w:history="1">
            <w:r w:rsidRPr="007A3623">
              <w:rPr>
                <w:rStyle w:val="Hyperlink"/>
                <w:noProof/>
              </w:rPr>
              <w:t>Utilisation en ligne de commande</w:t>
            </w:r>
            <w:r>
              <w:rPr>
                <w:noProof/>
                <w:webHidden/>
              </w:rPr>
              <w:tab/>
            </w:r>
            <w:r>
              <w:rPr>
                <w:noProof/>
                <w:webHidden/>
              </w:rPr>
              <w:fldChar w:fldCharType="begin"/>
            </w:r>
            <w:r>
              <w:rPr>
                <w:noProof/>
                <w:webHidden/>
              </w:rPr>
              <w:instrText xml:space="preserve"> PAGEREF _Toc529829267 \h </w:instrText>
            </w:r>
            <w:r>
              <w:rPr>
                <w:noProof/>
                <w:webHidden/>
              </w:rPr>
            </w:r>
            <w:r>
              <w:rPr>
                <w:noProof/>
                <w:webHidden/>
              </w:rPr>
              <w:fldChar w:fldCharType="separate"/>
            </w:r>
            <w:r>
              <w:rPr>
                <w:noProof/>
                <w:webHidden/>
              </w:rPr>
              <w:t>10</w:t>
            </w:r>
            <w:r>
              <w:rPr>
                <w:noProof/>
                <w:webHidden/>
              </w:rPr>
              <w:fldChar w:fldCharType="end"/>
            </w:r>
          </w:hyperlink>
        </w:p>
        <w:p w:rsidR="00A50723" w:rsidRDefault="00A50723">
          <w:pPr>
            <w:pStyle w:val="TOC1"/>
            <w:tabs>
              <w:tab w:val="right" w:leader="dot" w:pos="10456"/>
            </w:tabs>
            <w:rPr>
              <w:rFonts w:eastAsiaTheme="minorEastAsia"/>
              <w:noProof/>
              <w:lang w:eastAsia="fr-FR"/>
            </w:rPr>
          </w:pPr>
          <w:hyperlink w:anchor="_Toc529829268" w:history="1">
            <w:r w:rsidRPr="007A3623">
              <w:rPr>
                <w:rStyle w:val="Hyperlink"/>
                <w:noProof/>
              </w:rPr>
              <w:t>Annexe : Fichiers d’exemple</w:t>
            </w:r>
            <w:r>
              <w:rPr>
                <w:noProof/>
                <w:webHidden/>
              </w:rPr>
              <w:tab/>
            </w:r>
            <w:r>
              <w:rPr>
                <w:noProof/>
                <w:webHidden/>
              </w:rPr>
              <w:fldChar w:fldCharType="begin"/>
            </w:r>
            <w:r>
              <w:rPr>
                <w:noProof/>
                <w:webHidden/>
              </w:rPr>
              <w:instrText xml:space="preserve"> PAGEREF _Toc529829268 \h </w:instrText>
            </w:r>
            <w:r>
              <w:rPr>
                <w:noProof/>
                <w:webHidden/>
              </w:rPr>
            </w:r>
            <w:r>
              <w:rPr>
                <w:noProof/>
                <w:webHidden/>
              </w:rPr>
              <w:fldChar w:fldCharType="separate"/>
            </w:r>
            <w:r>
              <w:rPr>
                <w:noProof/>
                <w:webHidden/>
              </w:rPr>
              <w:t>12</w:t>
            </w:r>
            <w:r>
              <w:rPr>
                <w:noProof/>
                <w:webHidden/>
              </w:rPr>
              <w:fldChar w:fldCharType="end"/>
            </w:r>
          </w:hyperlink>
        </w:p>
        <w:p w:rsidR="003D4D66" w:rsidRDefault="003D4D66">
          <w:r>
            <w:rPr>
              <w:b/>
              <w:bCs/>
            </w:rPr>
            <w:fldChar w:fldCharType="end"/>
          </w:r>
        </w:p>
      </w:sdtContent>
    </w:sdt>
    <w:p w:rsidR="00E00C62" w:rsidRDefault="00E00C62">
      <w:pPr>
        <w:rPr>
          <w:rFonts w:asciiTheme="majorHAnsi" w:eastAsiaTheme="majorEastAsia" w:hAnsiTheme="majorHAnsi" w:cstheme="majorBidi"/>
          <w:b/>
          <w:bCs/>
          <w:color w:val="365F91" w:themeColor="accent1" w:themeShade="BF"/>
          <w:sz w:val="28"/>
          <w:szCs w:val="28"/>
        </w:rPr>
      </w:pPr>
    </w:p>
    <w:p w:rsidR="00E00C62" w:rsidRDefault="00C078EB">
      <w:pPr>
        <w:pStyle w:val="Heading1"/>
      </w:pPr>
      <w:bookmarkStart w:id="3" w:name="_Toc529829252"/>
      <w:r>
        <w:lastRenderedPageBreak/>
        <w:t>La fenêtre principale</w:t>
      </w:r>
      <w:bookmarkEnd w:id="3"/>
    </w:p>
    <w:p w:rsidR="00E00C62" w:rsidRDefault="00C078EB">
      <w:r>
        <w:rPr>
          <w:noProof/>
          <w:lang w:eastAsia="fr-FR"/>
        </w:rPr>
        <w:drawing>
          <wp:inline distT="0" distB="0" distL="0" distR="6985">
            <wp:extent cx="6603365" cy="496252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6"/>
                    <a:stretch>
                      <a:fillRect/>
                    </a:stretch>
                  </pic:blipFill>
                  <pic:spPr bwMode="auto">
                    <a:xfrm>
                      <a:off x="0" y="0"/>
                      <a:ext cx="6603365" cy="4962525"/>
                    </a:xfrm>
                    <a:prstGeom prst="rect">
                      <a:avLst/>
                    </a:prstGeom>
                  </pic:spPr>
                </pic:pic>
              </a:graphicData>
            </a:graphic>
          </wp:inline>
        </w:drawing>
      </w:r>
    </w:p>
    <w:p w:rsidR="00E00C62" w:rsidRDefault="00C078EB">
      <w:r>
        <w:t>Au lancement, la fenêtre principale, qui sera la base de toutes les interactions, s’ouvre. Elle contient 5 grandes zones :</w:t>
      </w:r>
    </w:p>
    <w:p w:rsidR="00E00C62" w:rsidRDefault="00C078EB">
      <w:pPr>
        <w:pStyle w:val="ListParagraph"/>
        <w:numPr>
          <w:ilvl w:val="0"/>
          <w:numId w:val="3"/>
        </w:numPr>
      </w:pPr>
      <w:r>
        <w:t>le menu activé de manière contextuelle en fonction des actions possibles ;</w:t>
      </w:r>
    </w:p>
    <w:p w:rsidR="00E00C62" w:rsidRDefault="00C078EB">
      <w:pPr>
        <w:pStyle w:val="ListParagraph"/>
        <w:numPr>
          <w:ilvl w:val="0"/>
          <w:numId w:val="3"/>
        </w:numPr>
      </w:pPr>
      <w:r>
        <w:t>le panneau de visualisation et d’édition de la structure arborescente du paquet d’archives, qui permet entre autres de sélectionner une unité d’archives;</w:t>
      </w:r>
    </w:p>
    <w:p w:rsidR="00E00C62" w:rsidRDefault="00C078EB">
      <w:pPr>
        <w:pStyle w:val="ListParagraph"/>
        <w:numPr>
          <w:ilvl w:val="0"/>
          <w:numId w:val="3"/>
        </w:numPr>
      </w:pPr>
      <w:r>
        <w:t>le panneau de visualisation et d’édition des métadonnées de l’unité d’archives sélectionnée ;</w:t>
      </w:r>
    </w:p>
    <w:p w:rsidR="00E00C62" w:rsidRDefault="00C078EB">
      <w:pPr>
        <w:pStyle w:val="ListParagraph"/>
        <w:numPr>
          <w:ilvl w:val="0"/>
          <w:numId w:val="3"/>
        </w:numPr>
      </w:pPr>
      <w:r>
        <w:t>le panneau de visualisation de la liste des objets dans l’unité d’archives sélectionnée, et qui permet entre autres de sélectionner un objet ;</w:t>
      </w:r>
    </w:p>
    <w:p w:rsidR="00E00C62" w:rsidRDefault="00C078EB">
      <w:pPr>
        <w:pStyle w:val="ListParagraph"/>
        <w:numPr>
          <w:ilvl w:val="0"/>
          <w:numId w:val="3"/>
        </w:numPr>
      </w:pPr>
      <w:r>
        <w:t>le panneau de visualisation et d’édition des métadonnées de l’objet sélectionné.</w:t>
      </w:r>
    </w:p>
    <w:p w:rsidR="00E00C62" w:rsidRDefault="00C078EB">
      <w:pPr>
        <w:pStyle w:val="Heading1"/>
      </w:pPr>
      <w:bookmarkStart w:id="4" w:name="_Toc529829253"/>
      <w:r>
        <w:t>Les fonctions du menu</w:t>
      </w:r>
      <w:bookmarkEnd w:id="4"/>
    </w:p>
    <w:p w:rsidR="00E00C62" w:rsidRDefault="00C078EB">
      <w:r>
        <w:t>Le menu permet de déclencher des actions macro sur l’ensemble de la structure d’archives.</w:t>
      </w:r>
    </w:p>
    <w:p w:rsidR="00E00C62" w:rsidRDefault="00C078EB">
      <w:pPr>
        <w:pStyle w:val="Heading2"/>
      </w:pPr>
      <w:bookmarkStart w:id="5" w:name="_Toc529829254"/>
      <w:r>
        <w:t>Menu Fichier</w:t>
      </w:r>
      <w:bookmarkEnd w:id="5"/>
    </w:p>
    <w:p w:rsidR="00E00C62" w:rsidRDefault="00C078EB">
      <w:r>
        <w:t>Porte les fonctions de sauvegarde et chargement de contexte de travail, ainsi que d’édition de préférences.</w:t>
      </w:r>
    </w:p>
    <w:p w:rsidR="00E00C62" w:rsidRDefault="00C078EB">
      <w:r>
        <w:lastRenderedPageBreak/>
        <w:t>Dès l’ouverture, l’application crée un contexte de travail qui portera la structure d’archives, toutes les métadonnées et la localisation des fichiers sur le disque</w:t>
      </w:r>
      <w:r>
        <w:rPr>
          <w:rStyle w:val="Ancredenotedebasdepage"/>
        </w:rPr>
        <w:footnoteReference w:id="1"/>
      </w:r>
      <w:r>
        <w:t xml:space="preserve">. Ce contexte peut être sauvegardé (sous-menu « Sauver » et  « Sauver sous… ») </w:t>
      </w:r>
      <w:proofErr w:type="gramStart"/>
      <w:r>
        <w:t>et</w:t>
      </w:r>
      <w:proofErr w:type="gramEnd"/>
      <w:r>
        <w:t xml:space="preserve"> rechargé (sous-menu « Charger… ») </w:t>
      </w:r>
      <w:proofErr w:type="gramStart"/>
      <w:r>
        <w:t>par</w:t>
      </w:r>
      <w:proofErr w:type="gramEnd"/>
      <w:r>
        <w:t xml:space="preserve"> la suite pour permettre d’interrompre et continuer plus tard un travail. Il est aussi possible de fermer (sous-menu « Fermer ») le contexte courant pour en ouvrir un nouveau vierge.</w:t>
      </w:r>
    </w:p>
    <w:p w:rsidR="00E00C62" w:rsidRDefault="00C078EB">
      <w:r>
        <w:rPr>
          <w:noProof/>
          <w:lang w:eastAsia="fr-FR"/>
        </w:rPr>
        <w:drawing>
          <wp:anchor distT="0" distB="0" distL="114300" distR="123190" simplePos="0" relativeHeight="251613696" behindDoc="0" locked="0" layoutInCell="1" allowOverlap="1">
            <wp:simplePos x="0" y="0"/>
            <wp:positionH relativeFrom="column">
              <wp:posOffset>0</wp:posOffset>
            </wp:positionH>
            <wp:positionV relativeFrom="paragraph">
              <wp:posOffset>106680</wp:posOffset>
            </wp:positionV>
            <wp:extent cx="352425" cy="311785"/>
            <wp:effectExtent l="0" t="0" r="0" b="0"/>
            <wp:wrapSquare wrapText="bothSides"/>
            <wp:docPr id="3" name="Picture 7" descr="F:\DocumentsPerso\JS\AppData\Local\Microsoft\Windows\INetCache\IE\8EZ1CXZ8\556px-Mauritius_Road_Signs_-_Warning_Sign_-_Other_danger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F:\DocumentsPerso\JS\AppData\Local\Microsoft\Windows\INetCache\IE\8EZ1CXZ8\556px-Mauritius_Road_Signs_-_Warning_Sign_-_Other_dangers.svg[1].png"/>
                    <pic:cNvPicPr>
                      <a:picLocks noChangeAspect="1" noChangeArrowheads="1"/>
                    </pic:cNvPicPr>
                  </pic:nvPicPr>
                  <pic:blipFill>
                    <a:blip r:embed="rId17"/>
                    <a:stretch>
                      <a:fillRect/>
                    </a:stretch>
                  </pic:blipFill>
                  <pic:spPr bwMode="auto">
                    <a:xfrm>
                      <a:off x="0" y="0"/>
                      <a:ext cx="352425" cy="311785"/>
                    </a:xfrm>
                    <a:prstGeom prst="rect">
                      <a:avLst/>
                    </a:prstGeom>
                  </pic:spPr>
                </pic:pic>
              </a:graphicData>
            </a:graphic>
          </wp:anchor>
        </w:drawing>
      </w:r>
      <w:r>
        <w:t xml:space="preserve"> </w:t>
      </w:r>
      <w:r>
        <w:rPr>
          <w:b/>
          <w:u w:val="single"/>
        </w:rPr>
        <w:t>A noter</w:t>
      </w:r>
      <w:r>
        <w:t> : pour des raisons de taille, les fichiers objets ne sont pas sauvegardés dans le contexte de travail mais seulement leur chemin sur disque, ils doivent donc le temps du travail sur le contexte rester à la même place sur le disque.</w:t>
      </w:r>
    </w:p>
    <w:p w:rsidR="00E00C62" w:rsidRDefault="00C078EB">
      <w:r>
        <w:t>Les préférences sont les valeurs prises par défaut pour :</w:t>
      </w:r>
    </w:p>
    <w:p w:rsidR="00E00C62" w:rsidRDefault="00C078EB">
      <w:pPr>
        <w:pStyle w:val="ListParagraph"/>
        <w:numPr>
          <w:ilvl w:val="0"/>
          <w:numId w:val="4"/>
        </w:numPr>
      </w:pPr>
      <w:r>
        <w:t>les métadonnées globales qui sont au niveau haut de l’</w:t>
      </w:r>
      <w:proofErr w:type="spellStart"/>
      <w:r>
        <w:t>ArchiveTransfert</w:t>
      </w:r>
      <w:proofErr w:type="spellEnd"/>
      <w:r>
        <w:t xml:space="preserve"> et dans le champ </w:t>
      </w:r>
      <w:proofErr w:type="spellStart"/>
      <w:proofErr w:type="gramStart"/>
      <w:r>
        <w:t>ManagementMetadata</w:t>
      </w:r>
      <w:proofErr w:type="spellEnd"/>
      <w:r>
        <w:t xml:space="preserve"> .</w:t>
      </w:r>
      <w:proofErr w:type="gramEnd"/>
      <w:r>
        <w:t xml:space="preserve"> Deux onglets permettent de les définir, le premier présentant celles qui sont les plus courantes ;</w:t>
      </w:r>
    </w:p>
    <w:p w:rsidR="00E00C62" w:rsidRDefault="00C078EB">
      <w:pPr>
        <w:jc w:val="center"/>
      </w:pPr>
      <w:r>
        <w:rPr>
          <w:noProof/>
          <w:lang w:eastAsia="fr-FR"/>
        </w:rPr>
        <w:drawing>
          <wp:inline distT="0" distB="1270" distL="0" distR="3175">
            <wp:extent cx="2988310" cy="197993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noChangeArrowheads="1"/>
                    </pic:cNvPicPr>
                  </pic:nvPicPr>
                  <pic:blipFill>
                    <a:blip r:embed="rId18"/>
                    <a:stretch>
                      <a:fillRect/>
                    </a:stretch>
                  </pic:blipFill>
                  <pic:spPr bwMode="auto">
                    <a:xfrm>
                      <a:off x="0" y="0"/>
                      <a:ext cx="2988310" cy="1979930"/>
                    </a:xfrm>
                    <a:prstGeom prst="rect">
                      <a:avLst/>
                    </a:prstGeom>
                  </pic:spPr>
                </pic:pic>
              </a:graphicData>
            </a:graphic>
          </wp:inline>
        </w:drawing>
      </w:r>
      <w:r>
        <w:rPr>
          <w:noProof/>
          <w:lang w:eastAsia="fr-FR"/>
        </w:rPr>
        <w:drawing>
          <wp:inline distT="0" distB="1270" distL="0" distR="6985">
            <wp:extent cx="2984500" cy="1979930"/>
            <wp:effectExtent l="0" t="0" r="0"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9"/>
                    <a:stretch>
                      <a:fillRect/>
                    </a:stretch>
                  </pic:blipFill>
                  <pic:spPr bwMode="auto">
                    <a:xfrm>
                      <a:off x="0" y="0"/>
                      <a:ext cx="2984500" cy="1979930"/>
                    </a:xfrm>
                    <a:prstGeom prst="rect">
                      <a:avLst/>
                    </a:prstGeom>
                  </pic:spPr>
                </pic:pic>
              </a:graphicData>
            </a:graphic>
          </wp:inline>
        </w:drawing>
      </w:r>
    </w:p>
    <w:p w:rsidR="00E00C62" w:rsidRDefault="00C078EB">
      <w:pPr>
        <w:pStyle w:val="ListParagraph"/>
        <w:numPr>
          <w:ilvl w:val="0"/>
          <w:numId w:val="4"/>
        </w:numPr>
      </w:pPr>
      <w:r>
        <w:t>et les paramètres pour les imports  les exports (cf. menu Import et Export)</w:t>
      </w:r>
    </w:p>
    <w:p w:rsidR="00E00C62" w:rsidRDefault="00C078EB">
      <w:pPr>
        <w:jc w:val="center"/>
      </w:pPr>
      <w:r>
        <w:rPr>
          <w:noProof/>
          <w:lang w:eastAsia="fr-FR"/>
        </w:rPr>
        <w:drawing>
          <wp:inline distT="0" distB="0" distL="0" distR="0">
            <wp:extent cx="3258185" cy="216027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20"/>
                    <a:stretch>
                      <a:fillRect/>
                    </a:stretch>
                  </pic:blipFill>
                  <pic:spPr bwMode="auto">
                    <a:xfrm>
                      <a:off x="0" y="0"/>
                      <a:ext cx="3258185" cy="2160270"/>
                    </a:xfrm>
                    <a:prstGeom prst="rect">
                      <a:avLst/>
                    </a:prstGeom>
                  </pic:spPr>
                </pic:pic>
              </a:graphicData>
            </a:graphic>
          </wp:inline>
        </w:drawing>
      </w:r>
    </w:p>
    <w:p w:rsidR="00E00C62" w:rsidRDefault="00C078EB">
      <w:r>
        <w:t>Outre les paramètres d’import/export c’est aussi par ce dialogue que l’on peut modifier le répertoire de travail pour l’utilisateur courant.</w:t>
      </w:r>
    </w:p>
    <w:p w:rsidR="00E00C62" w:rsidRDefault="00C078EB">
      <w:pPr>
        <w:pStyle w:val="Heading2"/>
      </w:pPr>
      <w:bookmarkStart w:id="6" w:name="_Toc529829255"/>
      <w:r>
        <w:lastRenderedPageBreak/>
        <w:t>Menu Import</w:t>
      </w:r>
      <w:bookmarkEnd w:id="6"/>
    </w:p>
    <w:p w:rsidR="00E00C62" w:rsidRDefault="00C078EB">
      <w:r>
        <w:t>Porte les fonctions d’import d’une structure d’archives depuis sa représentation arborescente sur disque, d’un SIP ou d’un DIP, ou encore un conteneur de messages.</w:t>
      </w:r>
    </w:p>
    <w:p w:rsidR="00E00C62" w:rsidRDefault="00C078EB">
      <w:pPr>
        <w:pStyle w:val="Heading3"/>
      </w:pPr>
      <w:bookmarkStart w:id="7" w:name="_Toc529829256"/>
      <w:r>
        <w:t>La représentation d’une structure d’archives sur le disque</w:t>
      </w:r>
      <w:bookmarkEnd w:id="7"/>
    </w:p>
    <w:p w:rsidR="00E00C62" w:rsidRDefault="00C078EB">
      <w:r>
        <w:t>On peut avec une arborescence de fichiers décrire une structure d'archives élémentaire, et en ajoutant des fichiers spéciaux on peut décrire n'importe quelle structure.</w:t>
      </w:r>
    </w:p>
    <w:p w:rsidR="00E00C62" w:rsidRDefault="00C078EB">
      <w:r>
        <w:t>Le cas simple sans fichiers spéciaux:</w:t>
      </w:r>
    </w:p>
    <w:p w:rsidR="00E00C62" w:rsidRDefault="00C078EB">
      <w:pPr>
        <w:pStyle w:val="ListParagraph"/>
        <w:numPr>
          <w:ilvl w:val="0"/>
          <w:numId w:val="4"/>
        </w:numPr>
      </w:pPr>
      <w:r>
        <w:t xml:space="preserve">Le répertoire choisi pour l'import contient des dossiers ou fichiers qui représentent les </w:t>
      </w:r>
      <w:proofErr w:type="spellStart"/>
      <w:r>
        <w:t>ArchiveUnits</w:t>
      </w:r>
      <w:proofErr w:type="spellEnd"/>
      <w:r>
        <w:t xml:space="preserve"> (unités d'archives) à la racine</w:t>
      </w:r>
    </w:p>
    <w:p w:rsidR="00E00C62" w:rsidRDefault="00C078EB">
      <w:pPr>
        <w:pStyle w:val="ListParagraph"/>
        <w:numPr>
          <w:ilvl w:val="0"/>
          <w:numId w:val="4"/>
        </w:numPr>
      </w:pPr>
      <w:r>
        <w:t xml:space="preserve">Les répertoires représentent des </w:t>
      </w:r>
      <w:proofErr w:type="spellStart"/>
      <w:r>
        <w:t>ArchiveUnits</w:t>
      </w:r>
      <w:proofErr w:type="spellEnd"/>
      <w:r>
        <w:t xml:space="preserve">  ayant pour titre (métadonnée "</w:t>
      </w:r>
      <w:proofErr w:type="spellStart"/>
      <w:r>
        <w:t>Title</w:t>
      </w:r>
      <w:proofErr w:type="spellEnd"/>
      <w:r>
        <w:t>") le nom du dossier</w:t>
      </w:r>
    </w:p>
    <w:p w:rsidR="00E00C62" w:rsidRDefault="00C078EB">
      <w:pPr>
        <w:pStyle w:val="ListParagraph"/>
        <w:numPr>
          <w:ilvl w:val="0"/>
          <w:numId w:val="4"/>
        </w:numPr>
      </w:pPr>
      <w:r>
        <w:t xml:space="preserve">Les fichiers représentent des </w:t>
      </w:r>
      <w:proofErr w:type="spellStart"/>
      <w:r>
        <w:t>ArchiveUnits</w:t>
      </w:r>
      <w:proofErr w:type="spellEnd"/>
      <w:r>
        <w:t xml:space="preserve"> ayant pour titre (métadonnée "</w:t>
      </w:r>
      <w:proofErr w:type="spellStart"/>
      <w:r>
        <w:t>Title</w:t>
      </w:r>
      <w:proofErr w:type="spellEnd"/>
      <w:r>
        <w:t>") le nom du fichier et ayant un objet BinaryMaster_1 correspondant au contenu du fichier</w:t>
      </w:r>
    </w:p>
    <w:p w:rsidR="00E00C62" w:rsidRDefault="00C078EB">
      <w:r>
        <w:t>Par exemple voici une arborescence sur disque et la structure d’archives correspondante :</w:t>
      </w:r>
    </w:p>
    <w:p w:rsidR="00E00C62" w:rsidRDefault="00C078EB">
      <w:r>
        <w:rPr>
          <w:noProof/>
          <w:lang w:eastAsia="fr-FR"/>
        </w:rPr>
        <w:drawing>
          <wp:anchor distT="0" distB="0" distL="0" distR="0" simplePos="0" relativeHeight="251630080" behindDoc="0" locked="0" layoutInCell="1" allowOverlap="1">
            <wp:simplePos x="0" y="0"/>
            <wp:positionH relativeFrom="column">
              <wp:posOffset>3204210</wp:posOffset>
            </wp:positionH>
            <wp:positionV relativeFrom="paragraph">
              <wp:posOffset>-39370</wp:posOffset>
            </wp:positionV>
            <wp:extent cx="3476625" cy="1219200"/>
            <wp:effectExtent l="0" t="0" r="0" b="0"/>
            <wp:wrapSquare wrapText="larges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21"/>
                    <a:stretch>
                      <a:fillRect/>
                    </a:stretch>
                  </pic:blipFill>
                  <pic:spPr bwMode="auto">
                    <a:xfrm>
                      <a:off x="0" y="0"/>
                      <a:ext cx="3476625" cy="1219200"/>
                    </a:xfrm>
                    <a:prstGeom prst="rect">
                      <a:avLst/>
                    </a:prstGeom>
                  </pic:spPr>
                </pic:pic>
              </a:graphicData>
            </a:graphic>
          </wp:anchor>
        </w:drawing>
      </w:r>
      <w:r>
        <w:rPr>
          <w:noProof/>
          <w:lang w:eastAsia="fr-FR"/>
        </w:rPr>
        <w:drawing>
          <wp:anchor distT="0" distB="0" distL="114300" distR="123190" simplePos="0" relativeHeight="251621888" behindDoc="0" locked="0" layoutInCell="1" allowOverlap="1">
            <wp:simplePos x="0" y="0"/>
            <wp:positionH relativeFrom="column">
              <wp:posOffset>276225</wp:posOffset>
            </wp:positionH>
            <wp:positionV relativeFrom="paragraph">
              <wp:posOffset>-26035</wp:posOffset>
            </wp:positionV>
            <wp:extent cx="2505075" cy="1028700"/>
            <wp:effectExtent l="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22"/>
                    <a:stretch>
                      <a:fillRect/>
                    </a:stretch>
                  </pic:blipFill>
                  <pic:spPr bwMode="auto">
                    <a:xfrm>
                      <a:off x="0" y="0"/>
                      <a:ext cx="2505075" cy="1028700"/>
                    </a:xfrm>
                    <a:prstGeom prst="rect">
                      <a:avLst/>
                    </a:prstGeom>
                  </pic:spPr>
                </pic:pic>
              </a:graphicData>
            </a:graphic>
          </wp:anchor>
        </w:drawing>
      </w:r>
    </w:p>
    <w:p w:rsidR="00E00C62" w:rsidRDefault="00E00C62"/>
    <w:p w:rsidR="00E00C62" w:rsidRDefault="00E00C62"/>
    <w:p w:rsidR="00E00C62" w:rsidRDefault="00E00C62"/>
    <w:p w:rsidR="00E00C62" w:rsidRDefault="00C078EB">
      <w:r>
        <w:t>En ajoutant des fichiers ou répertoires spéciaux, il est possible de préciser différents aspects :</w:t>
      </w:r>
    </w:p>
    <w:p w:rsidR="00EB37CF" w:rsidRDefault="00C078EB" w:rsidP="00EB37CF">
      <w:pPr>
        <w:pStyle w:val="ListParagraph"/>
        <w:numPr>
          <w:ilvl w:val="0"/>
          <w:numId w:val="5"/>
        </w:numPr>
        <w:spacing w:after="240"/>
        <w:ind w:left="714" w:hanging="357"/>
        <w:contextualSpacing w:val="0"/>
      </w:pPr>
      <w:r>
        <w:t>un fichier __ ArchiveUnitMetadata.xml  dans un répertoire contient tous les fragments XML qui définissent les métadonnées de l’</w:t>
      </w:r>
      <w:proofErr w:type="spellStart"/>
      <w:r>
        <w:t>ArchiveUnit</w:t>
      </w:r>
      <w:proofErr w:type="spellEnd"/>
      <w:r>
        <w:t xml:space="preserve"> représentée par le répertoire. Le titre n’est plus pris du titre de l’</w:t>
      </w:r>
      <w:proofErr w:type="spellStart"/>
      <w:r>
        <w:t>ArchiveUnit</w:t>
      </w:r>
      <w:proofErr w:type="spellEnd"/>
      <w:r>
        <w:t xml:space="preserve"> mais du fichier de métadonnées ;</w:t>
      </w:r>
    </w:p>
    <w:p w:rsidR="00E00C62" w:rsidRDefault="00C078EB" w:rsidP="00EB37CF">
      <w:pPr>
        <w:pStyle w:val="ListParagraph"/>
        <w:numPr>
          <w:ilvl w:val="0"/>
          <w:numId w:val="5"/>
        </w:numPr>
        <w:spacing w:after="240"/>
        <w:ind w:left="714" w:hanging="357"/>
        <w:contextualSpacing w:val="0"/>
      </w:pPr>
      <w:r>
        <w:t xml:space="preserve">un répertoire qui commence et termine par ## représente un </w:t>
      </w:r>
      <w:proofErr w:type="spellStart"/>
      <w:r>
        <w:t>DataObjectGroup</w:t>
      </w:r>
      <w:proofErr w:type="spellEnd"/>
      <w:r>
        <w:t xml:space="preserve"> et non pas un </w:t>
      </w:r>
      <w:proofErr w:type="spellStart"/>
      <w:r>
        <w:t>ArchiveUnit</w:t>
      </w:r>
      <w:proofErr w:type="spellEnd"/>
      <w:r>
        <w:t> ;</w:t>
      </w:r>
      <w:r w:rsidR="00EB37CF">
        <w:t xml:space="preserve"> Cela n’est utile que lorsqu’on veut lier un </w:t>
      </w:r>
      <w:proofErr w:type="spellStart"/>
      <w:r w:rsidR="00EB37CF">
        <w:t>DataObjectGroup</w:t>
      </w:r>
      <w:proofErr w:type="spellEnd"/>
      <w:r w:rsidR="00EB37CF">
        <w:t xml:space="preserve"> à plusieurs </w:t>
      </w:r>
      <w:proofErr w:type="spellStart"/>
      <w:r w:rsidR="00EB37CF">
        <w:t>ArchiveUnit</w:t>
      </w:r>
      <w:proofErr w:type="spellEnd"/>
      <w:r w:rsidR="00EB37CF">
        <w:t xml:space="preserve"> (cf. lien ou raccourci dans la suite) ;</w:t>
      </w:r>
    </w:p>
    <w:p w:rsidR="00E00C62" w:rsidRDefault="00C078EB" w:rsidP="00EB37CF">
      <w:pPr>
        <w:pStyle w:val="ListParagraph"/>
        <w:numPr>
          <w:ilvl w:val="0"/>
          <w:numId w:val="5"/>
        </w:numPr>
        <w:spacing w:after="240"/>
        <w:ind w:left="714" w:hanging="357"/>
        <w:contextualSpacing w:val="0"/>
      </w:pPr>
      <w:r>
        <w:t>un fichier dont le titre à la forme __ « usage »_ « version »_ « </w:t>
      </w:r>
      <w:proofErr w:type="spellStart"/>
      <w:r>
        <w:t>xxxxxxx</w:t>
      </w:r>
      <w:proofErr w:type="spellEnd"/>
      <w:r>
        <w:t> » représente un objet binaire pour un « usage » donné (</w:t>
      </w:r>
      <w:proofErr w:type="spellStart"/>
      <w:r>
        <w:t>BinaryMaster</w:t>
      </w:r>
      <w:proofErr w:type="spellEnd"/>
      <w:r>
        <w:t xml:space="preserve">, Diffusion, </w:t>
      </w:r>
      <w:proofErr w:type="spellStart"/>
      <w:r>
        <w:t>Thumbnail</w:t>
      </w:r>
      <w:proofErr w:type="spellEnd"/>
      <w:r>
        <w:t xml:space="preserve">, </w:t>
      </w:r>
      <w:proofErr w:type="spellStart"/>
      <w:r>
        <w:t>TextContent</w:t>
      </w:r>
      <w:proofErr w:type="spellEnd"/>
      <w:r>
        <w:t>…) et pour une « version » donnée (1,2…), avec comme nom de fichier « </w:t>
      </w:r>
      <w:proofErr w:type="spellStart"/>
      <w:r>
        <w:t>xxxxxxx</w:t>
      </w:r>
      <w:proofErr w:type="spellEnd"/>
      <w:r>
        <w:t> ». Il est possible de ne pas définir de version seul l’usage sera alors pris en compte ;</w:t>
      </w:r>
    </w:p>
    <w:p w:rsidR="00E00C62" w:rsidRPr="00EB37CF" w:rsidRDefault="00C078EB" w:rsidP="00EB37CF">
      <w:pPr>
        <w:pStyle w:val="ListParagraph"/>
        <w:numPr>
          <w:ilvl w:val="0"/>
          <w:numId w:val="5"/>
        </w:numPr>
        <w:spacing w:after="240"/>
        <w:ind w:left="714" w:hanging="357"/>
        <w:contextualSpacing w:val="0"/>
      </w:pPr>
      <w:r>
        <w:t>un fichier de titre __ « usage »_ « version »_ BinaryDataObjectMetadata.xml contient tous les fragments XML qui définissent les métadonnées de l’objet binaire pour un « usage » donné (</w:t>
      </w:r>
      <w:proofErr w:type="spellStart"/>
      <w:r>
        <w:t>BinaryMaster</w:t>
      </w:r>
      <w:proofErr w:type="spellEnd"/>
      <w:r>
        <w:t xml:space="preserve">, Diffusion, </w:t>
      </w:r>
      <w:proofErr w:type="spellStart"/>
      <w:r>
        <w:t>Thumbnail</w:t>
      </w:r>
      <w:proofErr w:type="spellEnd"/>
      <w:r>
        <w:t xml:space="preserve">, </w:t>
      </w:r>
      <w:proofErr w:type="spellStart"/>
      <w:r>
        <w:t>TextContent</w:t>
      </w:r>
      <w:proofErr w:type="spellEnd"/>
      <w:r>
        <w:t>…) et pour une « version » donnée (1,2…) ;</w:t>
      </w:r>
    </w:p>
    <w:p w:rsidR="00E00C62" w:rsidRPr="00EB37CF" w:rsidRDefault="00C078EB" w:rsidP="00EB37CF">
      <w:pPr>
        <w:pStyle w:val="ListParagraph"/>
        <w:numPr>
          <w:ilvl w:val="0"/>
          <w:numId w:val="5"/>
        </w:numPr>
        <w:spacing w:after="240"/>
        <w:ind w:left="714" w:hanging="357"/>
        <w:contextualSpacing w:val="0"/>
      </w:pPr>
      <w:r>
        <w:t>un fichier de titre __ « usage »_ « version »_ PhysicalDataObjectMetadata.xml contient tous les fragments XML qui définissent les métadonnées d’un objet physique pour un « usage » donné (</w:t>
      </w:r>
      <w:proofErr w:type="spellStart"/>
      <w:r>
        <w:t>BinaryMaster</w:t>
      </w:r>
      <w:proofErr w:type="spellEnd"/>
      <w:r>
        <w:t xml:space="preserve">, Diffusion, </w:t>
      </w:r>
      <w:proofErr w:type="spellStart"/>
      <w:r>
        <w:t>Thumbnail</w:t>
      </w:r>
      <w:proofErr w:type="spellEnd"/>
      <w:r>
        <w:t xml:space="preserve">, </w:t>
      </w:r>
      <w:proofErr w:type="spellStart"/>
      <w:r>
        <w:t>TextContent</w:t>
      </w:r>
      <w:proofErr w:type="spellEnd"/>
      <w:r>
        <w:t>…) et pour une « version » donnée (1,2…) ;</w:t>
      </w:r>
    </w:p>
    <w:p w:rsidR="00E00C62" w:rsidRPr="00EB37CF" w:rsidRDefault="00C078EB" w:rsidP="00EB37CF">
      <w:pPr>
        <w:pStyle w:val="ListParagraph"/>
        <w:numPr>
          <w:ilvl w:val="0"/>
          <w:numId w:val="5"/>
        </w:numPr>
        <w:spacing w:after="240" w:line="240" w:lineRule="auto"/>
        <w:ind w:left="714" w:hanging="357"/>
        <w:contextualSpacing w:val="0"/>
      </w:pPr>
      <w:r>
        <w:lastRenderedPageBreak/>
        <w:t>un fichier à la racine dont le nom est __</w:t>
      </w:r>
      <w:proofErr w:type="spellStart"/>
      <w:r>
        <w:t>GlobalMetadata</w:t>
      </w:r>
      <w:proofErr w:type="spellEnd"/>
      <w:r>
        <w:t xml:space="preserve"> contient tous les fragments XML qui définissent les métadonnées globales dans l’</w:t>
      </w:r>
      <w:proofErr w:type="spellStart"/>
      <w:r>
        <w:t>ArchiveTransfer</w:t>
      </w:r>
      <w:proofErr w:type="spellEnd"/>
    </w:p>
    <w:p w:rsidR="00E00C62" w:rsidRDefault="00C078EB" w:rsidP="00EB37CF">
      <w:pPr>
        <w:pStyle w:val="ListParagraph"/>
        <w:numPr>
          <w:ilvl w:val="0"/>
          <w:numId w:val="5"/>
        </w:numPr>
        <w:spacing w:after="240" w:line="240" w:lineRule="auto"/>
        <w:ind w:left="714" w:hanging="357"/>
        <w:contextualSpacing w:val="0"/>
      </w:pPr>
      <w:r>
        <w:t>un fichier à la racine dont le nom est __</w:t>
      </w:r>
      <w:proofErr w:type="spellStart"/>
      <w:r>
        <w:t>ManagementMetadata</w:t>
      </w:r>
      <w:proofErr w:type="spellEnd"/>
      <w:r>
        <w:t xml:space="preserve"> contient tous le fragment XML qui définit cette métadonnée globale du </w:t>
      </w:r>
      <w:proofErr w:type="spellStart"/>
      <w:r>
        <w:t>DataObjectPackage</w:t>
      </w:r>
      <w:proofErr w:type="spellEnd"/>
      <w:r>
        <w:t xml:space="preserve">, en particulier  </w:t>
      </w:r>
      <w:proofErr w:type="spellStart"/>
      <w:r>
        <w:t>OriginatingAgencyIdentifier</w:t>
      </w:r>
      <w:proofErr w:type="spellEnd"/>
      <w:r>
        <w:t xml:space="preserve"> et </w:t>
      </w:r>
      <w:proofErr w:type="spellStart"/>
      <w:r>
        <w:t>SubmissionAgencyIdentifier</w:t>
      </w:r>
      <w:proofErr w:type="spellEnd"/>
      <w:r>
        <w:t> ;</w:t>
      </w:r>
      <w:r w:rsidR="00EB37CF">
        <w:t xml:space="preserve"> </w:t>
      </w:r>
    </w:p>
    <w:p w:rsidR="00E00C62" w:rsidRDefault="00C078EB" w:rsidP="00EB37CF">
      <w:pPr>
        <w:pStyle w:val="ListParagraph"/>
        <w:numPr>
          <w:ilvl w:val="0"/>
          <w:numId w:val="5"/>
        </w:numPr>
        <w:spacing w:after="240"/>
        <w:ind w:left="714" w:hanging="357"/>
        <w:contextualSpacing w:val="0"/>
      </w:pPr>
      <w:r>
        <w:t>enfin un lien ou un raccourci vers un répertoire revient à créer un lien vers l’</w:t>
      </w:r>
      <w:proofErr w:type="spellStart"/>
      <w:r>
        <w:t>ArchiveUnit</w:t>
      </w:r>
      <w:proofErr w:type="spellEnd"/>
      <w:r>
        <w:t xml:space="preserve"> ou le </w:t>
      </w:r>
      <w:proofErr w:type="spellStart"/>
      <w:r>
        <w:t>DataObjectGroup</w:t>
      </w:r>
      <w:proofErr w:type="spellEnd"/>
      <w:r>
        <w:t xml:space="preserve"> qu’il représente.</w:t>
      </w:r>
    </w:p>
    <w:p w:rsidR="00E00C62" w:rsidRDefault="00E00C62">
      <w:pPr>
        <w:pStyle w:val="ListParagraph"/>
      </w:pPr>
    </w:p>
    <w:p w:rsidR="00EB37CF" w:rsidRPr="00EB37CF" w:rsidRDefault="00EB37CF">
      <w:pPr>
        <w:pStyle w:val="ListParagraph"/>
        <w:rPr>
          <w:b/>
          <w:bCs/>
          <w:u w:val="single"/>
        </w:rPr>
      </w:pPr>
      <w:r>
        <w:rPr>
          <w:noProof/>
          <w:lang w:eastAsia="fr-FR"/>
        </w:rPr>
        <w:drawing>
          <wp:anchor distT="0" distB="0" distL="114300" distR="123190" simplePos="0" relativeHeight="251644416" behindDoc="0" locked="0" layoutInCell="1" allowOverlap="1">
            <wp:simplePos x="0" y="0"/>
            <wp:positionH relativeFrom="column">
              <wp:posOffset>0</wp:posOffset>
            </wp:positionH>
            <wp:positionV relativeFrom="paragraph">
              <wp:posOffset>59055</wp:posOffset>
            </wp:positionV>
            <wp:extent cx="352425" cy="311785"/>
            <wp:effectExtent l="0" t="0" r="9525" b="0"/>
            <wp:wrapNone/>
            <wp:docPr id="9" name="Picture 2" descr="F:\DocumentsPerso\JS\AppData\Local\Microsoft\Windows\INetCache\IE\8EZ1CXZ8\556px-Mauritius_Road_Signs_-_Warning_Sign_-_Other_danger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F:\DocumentsPerso\JS\AppData\Local\Microsoft\Windows\INetCache\IE\8EZ1CXZ8\556px-Mauritius_Road_Signs_-_Warning_Sign_-_Other_dangers.svg[1].png"/>
                    <pic:cNvPicPr>
                      <a:picLocks noChangeAspect="1" noChangeArrowheads="1"/>
                    </pic:cNvPicPr>
                  </pic:nvPicPr>
                  <pic:blipFill>
                    <a:blip r:embed="rId17"/>
                    <a:stretch>
                      <a:fillRect/>
                    </a:stretch>
                  </pic:blipFill>
                  <pic:spPr bwMode="auto">
                    <a:xfrm>
                      <a:off x="0" y="0"/>
                      <a:ext cx="352425" cy="311785"/>
                    </a:xfrm>
                    <a:prstGeom prst="rect">
                      <a:avLst/>
                    </a:prstGeom>
                  </pic:spPr>
                </pic:pic>
              </a:graphicData>
            </a:graphic>
          </wp:anchor>
        </w:drawing>
      </w:r>
      <w:r w:rsidRPr="00EB37CF">
        <w:rPr>
          <w:b/>
          <w:bCs/>
          <w:u w:val="single"/>
        </w:rPr>
        <w:t>A noter :</w:t>
      </w:r>
    </w:p>
    <w:p w:rsidR="00EB37CF" w:rsidRDefault="00EB37CF" w:rsidP="00EB37CF">
      <w:pPr>
        <w:pStyle w:val="ListParagraph"/>
        <w:numPr>
          <w:ilvl w:val="0"/>
          <w:numId w:val="10"/>
        </w:numPr>
      </w:pPr>
      <w:r>
        <w:t>des fichiers d’exemple sont donnés en annexe ;</w:t>
      </w:r>
    </w:p>
    <w:p w:rsidR="00E00C62" w:rsidRDefault="00C078EB" w:rsidP="00EB37CF">
      <w:pPr>
        <w:pStyle w:val="ListParagraph"/>
        <w:numPr>
          <w:ilvl w:val="0"/>
          <w:numId w:val="10"/>
        </w:numPr>
      </w:pPr>
      <w:r>
        <w:t xml:space="preserve">pour  comprendre au mieux cette façon de structurer avec tous les fichiers </w:t>
      </w:r>
      <w:proofErr w:type="gramStart"/>
      <w:r>
        <w:t>spéciaux ,</w:t>
      </w:r>
      <w:proofErr w:type="gramEnd"/>
      <w:r>
        <w:t xml:space="preserve"> le plus simple est d’exporter des exemples de SIP avec la fonction « Exporter la hiérarchie sur disque… » et de regarder le résultat.</w:t>
      </w:r>
    </w:p>
    <w:p w:rsidR="00F47670" w:rsidRDefault="00F47670" w:rsidP="00F47670"/>
    <w:p w:rsidR="00F47670" w:rsidRDefault="00F47670" w:rsidP="00F47670">
      <w:pPr>
        <w:pStyle w:val="Heading3"/>
      </w:pPr>
      <w:bookmarkStart w:id="8" w:name="_Toc529829257"/>
      <w:r>
        <w:t>La représentation d’une structure de plan de classement dans un csv</w:t>
      </w:r>
      <w:bookmarkEnd w:id="8"/>
    </w:p>
    <w:p w:rsidR="00F47670" w:rsidRDefault="00F47670" w:rsidP="00F47670">
      <w:r>
        <w:t>On peut aussi décrire une structure de plan de classement dans un simple csv.</w:t>
      </w:r>
    </w:p>
    <w:p w:rsidR="00F47670" w:rsidRDefault="00F47670" w:rsidP="00F47670">
      <w:r>
        <w:t>Le csv</w:t>
      </w:r>
      <w:r w:rsidRPr="007E4A5C">
        <w:t xml:space="preserve"> doit avoir une première ligne d’ent</w:t>
      </w:r>
      <w:r>
        <w:t>ête donnant les noms des colonnes, chaque ligne de données par la suite décrivant un nœud du plan de classement. Les différentes colonnes, séparées par des « ; », sont :</w:t>
      </w:r>
    </w:p>
    <w:p w:rsidR="00F47670" w:rsidRPr="007E4A5C" w:rsidRDefault="00F47670" w:rsidP="00F47670">
      <w:pPr>
        <w:pStyle w:val="ListParagraph"/>
        <w:numPr>
          <w:ilvl w:val="0"/>
          <w:numId w:val="5"/>
        </w:numPr>
      </w:pPr>
      <w:r w:rsidRPr="007E4A5C">
        <w:t>id : numéro unique de la ligne</w:t>
      </w:r>
    </w:p>
    <w:p w:rsidR="00F47670" w:rsidRDefault="00F47670" w:rsidP="00F47670">
      <w:pPr>
        <w:pStyle w:val="ListParagraph"/>
        <w:numPr>
          <w:ilvl w:val="0"/>
          <w:numId w:val="5"/>
        </w:numPr>
      </w:pPr>
      <w:r>
        <w:t>nom : champ « </w:t>
      </w:r>
      <w:proofErr w:type="spellStart"/>
      <w:r>
        <w:t>Title</w:t>
      </w:r>
      <w:proofErr w:type="spellEnd"/>
      <w:r>
        <w:t xml:space="preserve"> » du </w:t>
      </w:r>
      <w:proofErr w:type="spellStart"/>
      <w:r>
        <w:t>noeud</w:t>
      </w:r>
      <w:proofErr w:type="spellEnd"/>
      <w:r>
        <w:t xml:space="preserve"> du plan de classement</w:t>
      </w:r>
    </w:p>
    <w:p w:rsidR="00F47670" w:rsidRDefault="00F47670" w:rsidP="00F47670">
      <w:pPr>
        <w:pStyle w:val="ListParagraph"/>
        <w:numPr>
          <w:ilvl w:val="0"/>
          <w:numId w:val="5"/>
        </w:numPr>
      </w:pPr>
      <w:r>
        <w:t>observations : champ « Description » du nœud du plan de classement</w:t>
      </w:r>
    </w:p>
    <w:p w:rsidR="00F47670" w:rsidRDefault="00F47670" w:rsidP="00F47670">
      <w:pPr>
        <w:pStyle w:val="ListParagraph"/>
        <w:numPr>
          <w:ilvl w:val="0"/>
          <w:numId w:val="5"/>
        </w:numPr>
      </w:pPr>
      <w:r w:rsidRPr="007E4A5C">
        <w:t xml:space="preserve">cote : suffixe de ce </w:t>
      </w:r>
      <w:proofErr w:type="spellStart"/>
      <w:r w:rsidRPr="007E4A5C">
        <w:t>noeud</w:t>
      </w:r>
      <w:proofErr w:type="spellEnd"/>
      <w:r w:rsidRPr="007E4A5C">
        <w:t xml:space="preserve"> dans la c</w:t>
      </w:r>
      <w:r>
        <w:t>ôte du plan de classement</w:t>
      </w:r>
    </w:p>
    <w:p w:rsidR="00F47670" w:rsidRDefault="00F47670" w:rsidP="00F47670">
      <w:pPr>
        <w:pStyle w:val="ListParagraph"/>
        <w:numPr>
          <w:ilvl w:val="0"/>
          <w:numId w:val="5"/>
        </w:numPr>
      </w:pPr>
      <w:r>
        <w:t>série : côte du nœud parent dans le plan de classement</w:t>
      </w:r>
    </w:p>
    <w:p w:rsidR="00F47670" w:rsidRPr="007E4A5C" w:rsidRDefault="00F47670" w:rsidP="00F47670">
      <w:pPr>
        <w:pStyle w:val="ListParagraph"/>
        <w:numPr>
          <w:ilvl w:val="0"/>
          <w:numId w:val="5"/>
        </w:numPr>
      </w:pPr>
      <w:r>
        <w:t>… : n’importe quel autre colonne qui sera ignorée</w:t>
      </w:r>
    </w:p>
    <w:p w:rsidR="00F47670" w:rsidRDefault="00F47670" w:rsidP="00F47670">
      <w:r w:rsidRPr="007E4A5C">
        <w:t>Les lignes ayant une valeur vide dans la colonne “série” sont des points racines du plan de classement est auront un champ “</w:t>
      </w:r>
      <w:proofErr w:type="spellStart"/>
      <w:r w:rsidRPr="007E4A5C">
        <w:t>DescriptionLevel</w:t>
      </w:r>
      <w:proofErr w:type="spellEnd"/>
      <w:r w:rsidRPr="007E4A5C">
        <w:t>” mis à la valeur “</w:t>
      </w:r>
      <w:proofErr w:type="spellStart"/>
      <w:r w:rsidRPr="007E4A5C">
        <w:t>Se</w:t>
      </w:r>
      <w:r>
        <w:t>ries</w:t>
      </w:r>
      <w:proofErr w:type="spellEnd"/>
      <w:r>
        <w:t> » alors que les autres nœuds auront un champ « </w:t>
      </w:r>
      <w:proofErr w:type="spellStart"/>
      <w:r>
        <w:t>DescriptionLevel</w:t>
      </w:r>
      <w:proofErr w:type="spellEnd"/>
      <w:r>
        <w:t> » mis à « </w:t>
      </w:r>
      <w:proofErr w:type="spellStart"/>
      <w:r>
        <w:t>SubSeries</w:t>
      </w:r>
      <w:proofErr w:type="spellEnd"/>
      <w:r>
        <w:t> ».</w:t>
      </w:r>
    </w:p>
    <w:p w:rsidR="00F47670" w:rsidRDefault="00F47670" w:rsidP="00F47670">
      <w:r>
        <w:t>A titre d’exemple les 3 lignes suivantes :</w:t>
      </w:r>
    </w:p>
    <w:p w:rsidR="00F47670" w:rsidRDefault="00F47670" w:rsidP="00F47670">
      <w:pPr>
        <w:spacing w:after="0" w:line="240" w:lineRule="auto"/>
      </w:pPr>
      <w:r>
        <w:t>12 ; « Dossiers Ministre» ; « Ensemble des versements des ministres » </w:t>
      </w:r>
      <w:proofErr w:type="gramStart"/>
      <w:r>
        <w:t>;MIN</w:t>
      </w:r>
      <w:proofErr w:type="gramEnd"/>
      <w:r>
        <w:t>. ;;xxx</w:t>
      </w:r>
    </w:p>
    <w:p w:rsidR="00F47670" w:rsidRDefault="00F47670" w:rsidP="00F47670">
      <w:pPr>
        <w:spacing w:after="0" w:line="240" w:lineRule="auto"/>
      </w:pPr>
      <w:r>
        <w:t>13 ; « Cabinet » ; « Ensemble des versements fait directement au nom du cabinet » </w:t>
      </w:r>
      <w:proofErr w:type="gramStart"/>
      <w:r>
        <w:t>;CAB</w:t>
      </w:r>
      <w:proofErr w:type="gramEnd"/>
      <w:r>
        <w:t>. </w:t>
      </w:r>
      <w:proofErr w:type="gramStart"/>
      <w:r>
        <w:t>;MIN</w:t>
      </w:r>
      <w:proofErr w:type="gramEnd"/>
      <w:r>
        <w:t>. ;</w:t>
      </w:r>
      <w:proofErr w:type="spellStart"/>
      <w:r>
        <w:t>yyy</w:t>
      </w:r>
      <w:proofErr w:type="spellEnd"/>
    </w:p>
    <w:p w:rsidR="00F47670" w:rsidRDefault="00F47670" w:rsidP="00F47670">
      <w:pPr>
        <w:spacing w:line="240" w:lineRule="auto"/>
      </w:pPr>
      <w:r>
        <w:t>14 ; « Communication » ; « Ensemble des versements de la communication du ministre » </w:t>
      </w:r>
      <w:proofErr w:type="gramStart"/>
      <w:r>
        <w:t>;COM</w:t>
      </w:r>
      <w:proofErr w:type="gramEnd"/>
      <w:r>
        <w:t>. ;MIN. ;zzz</w:t>
      </w:r>
    </w:p>
    <w:p w:rsidR="00F47670" w:rsidRDefault="00F47670" w:rsidP="00F47670">
      <w:proofErr w:type="gramStart"/>
      <w:r>
        <w:t>décrivent</w:t>
      </w:r>
      <w:proofErr w:type="gramEnd"/>
      <w:r>
        <w:t xml:space="preserve">  la structure suivante :</w:t>
      </w:r>
    </w:p>
    <w:p w:rsidR="00F47670" w:rsidRDefault="00F47670" w:rsidP="00F47670">
      <w:pPr>
        <w:pStyle w:val="ListParagraph"/>
        <w:numPr>
          <w:ilvl w:val="0"/>
          <w:numId w:val="17"/>
        </w:numPr>
      </w:pPr>
      <w:r>
        <w:t>« Dossiers Ministre » côte « MIN. »</w:t>
      </w:r>
    </w:p>
    <w:p w:rsidR="00F47670" w:rsidRDefault="00F47670" w:rsidP="00F47670">
      <w:pPr>
        <w:pStyle w:val="ListParagraph"/>
        <w:numPr>
          <w:ilvl w:val="1"/>
          <w:numId w:val="17"/>
        </w:numPr>
      </w:pPr>
      <w:r>
        <w:t>« Cabinet » côte « MIN.CAB. »</w:t>
      </w:r>
    </w:p>
    <w:p w:rsidR="00F47670" w:rsidRDefault="00F47670" w:rsidP="00F47670">
      <w:pPr>
        <w:pStyle w:val="ListParagraph"/>
        <w:numPr>
          <w:ilvl w:val="1"/>
          <w:numId w:val="17"/>
        </w:numPr>
      </w:pPr>
      <w:r>
        <w:t>« Communication » côte « MIN.COM. »</w:t>
      </w:r>
    </w:p>
    <w:p w:rsidR="00F47670" w:rsidRDefault="00F47670" w:rsidP="00F47670">
      <w:r>
        <w:t xml:space="preserve">Un fichier d’exemple </w:t>
      </w:r>
      <w:r w:rsidR="00E14107">
        <w:t>«</w:t>
      </w:r>
      <w:r w:rsidR="00E14107" w:rsidRPr="00E14107">
        <w:t>modele_PDC.csv</w:t>
      </w:r>
      <w:r w:rsidR="00E14107">
        <w:t> » </w:t>
      </w:r>
      <w:r>
        <w:t>est fourni en annexe.</w:t>
      </w:r>
    </w:p>
    <w:p w:rsidR="00E00C62" w:rsidRDefault="00E00C62"/>
    <w:p w:rsidR="00E00C62" w:rsidRDefault="00C078EB">
      <w:pPr>
        <w:pStyle w:val="Heading3"/>
      </w:pPr>
      <w:bookmarkStart w:id="9" w:name="_Toc529829258"/>
      <w:r>
        <w:lastRenderedPageBreak/>
        <w:t>Les différentes fonctions d’import</w:t>
      </w:r>
      <w:bookmarkEnd w:id="9"/>
    </w:p>
    <w:p w:rsidR="00E00C62" w:rsidRDefault="00C078EB">
      <w:r>
        <w:t xml:space="preserve">La fonction « Importer depuis un répertoire… » </w:t>
      </w:r>
      <w:proofErr w:type="gramStart"/>
      <w:r>
        <w:t>construit</w:t>
      </w:r>
      <w:proofErr w:type="gramEnd"/>
      <w:r>
        <w:t xml:space="preserve"> à partir du dossier choisi une structure d’archives correspondante, en interprétant le contenu des fichiers selon le système décrit</w:t>
      </w:r>
      <w:r w:rsidR="00E14107">
        <w:t xml:space="preserve"> </w:t>
      </w:r>
      <w:proofErr w:type="spellStart"/>
      <w:r w:rsidR="00E14107">
        <w:t>ci-</w:t>
      </w:r>
      <w:r>
        <w:t>desssus</w:t>
      </w:r>
      <w:proofErr w:type="spellEnd"/>
      <w:r>
        <w:t>.</w:t>
      </w:r>
    </w:p>
    <w:p w:rsidR="00E00C62" w:rsidRDefault="00C078EB">
      <w:r>
        <w:t xml:space="preserve">La fonction « Importer depuis un SIP… » </w:t>
      </w:r>
      <w:proofErr w:type="gramStart"/>
      <w:r>
        <w:t>permet</w:t>
      </w:r>
      <w:proofErr w:type="gramEnd"/>
      <w:r>
        <w:t xml:space="preserve"> de choisir un SIP, l’ouvre, décompresse les fichiers dans un répertoire de nom « nom du SIP »-</w:t>
      </w:r>
      <w:proofErr w:type="spellStart"/>
      <w:r>
        <w:t>tmpdir</w:t>
      </w:r>
      <w:proofErr w:type="spellEnd"/>
      <w:r>
        <w:t xml:space="preserve"> dans le répertoire de travail et enfin interprète le </w:t>
      </w:r>
      <w:proofErr w:type="spellStart"/>
      <w:r>
        <w:t>manifest</w:t>
      </w:r>
      <w:proofErr w:type="spellEnd"/>
      <w:r>
        <w:t xml:space="preserve"> du SIP pour obtenir la structure d’archives.</w:t>
      </w:r>
    </w:p>
    <w:p w:rsidR="00E00C62" w:rsidRDefault="00C078EB">
      <w:r>
        <w:t xml:space="preserve">La fonction « Importer depuis un DIP… » </w:t>
      </w:r>
      <w:proofErr w:type="gramStart"/>
      <w:r>
        <w:t>fait</w:t>
      </w:r>
      <w:proofErr w:type="gramEnd"/>
      <w:r>
        <w:t xml:space="preserve"> la même chose mais à partir d’un DIP.</w:t>
      </w:r>
    </w:p>
    <w:p w:rsidR="00E14107" w:rsidRDefault="00E14107" w:rsidP="00E14107">
      <w:r>
        <w:t xml:space="preserve">La fonction « Importer depuis un csv d’arbre de classement… » </w:t>
      </w:r>
      <w:proofErr w:type="gramStart"/>
      <w:r>
        <w:t>construit</w:t>
      </w:r>
      <w:proofErr w:type="gramEnd"/>
      <w:r>
        <w:t xml:space="preserve"> à partir du csv choisi une structure d’archives correspondante selon le système décrit ci-dessus.</w:t>
      </w:r>
    </w:p>
    <w:p w:rsidR="00E00C62" w:rsidRDefault="00C078EB">
      <w:r>
        <w:t xml:space="preserve">Enfin la fonction « Importer depuis un conteneur courriels… » </w:t>
      </w:r>
      <w:proofErr w:type="gramStart"/>
      <w:r>
        <w:t>permet</w:t>
      </w:r>
      <w:proofErr w:type="gramEnd"/>
      <w:r>
        <w:t xml:space="preserve"> de choisir un conteneur de courriels (fichier pst, </w:t>
      </w:r>
      <w:proofErr w:type="spellStart"/>
      <w:r>
        <w:t>msg</w:t>
      </w:r>
      <w:proofErr w:type="spellEnd"/>
      <w:r>
        <w:t xml:space="preserve">, </w:t>
      </w:r>
      <w:proofErr w:type="spellStart"/>
      <w:r>
        <w:t>elm</w:t>
      </w:r>
      <w:proofErr w:type="spellEnd"/>
      <w:r>
        <w:t xml:space="preserve">, </w:t>
      </w:r>
      <w:proofErr w:type="spellStart"/>
      <w:r>
        <w:t>mbox</w:t>
      </w:r>
      <w:proofErr w:type="spellEnd"/>
      <w:r>
        <w:t xml:space="preserve"> ou arborescence </w:t>
      </w:r>
      <w:proofErr w:type="spellStart"/>
      <w:r>
        <w:t>thunderbird</w:t>
      </w:r>
      <w:proofErr w:type="spellEnd"/>
      <w:r>
        <w:t xml:space="preserve">) et des options d’extraction du contenu textuel des messages et des pièces jointes pour générer des usage </w:t>
      </w:r>
      <w:proofErr w:type="spellStart"/>
      <w:r>
        <w:t>TextContent</w:t>
      </w:r>
      <w:proofErr w:type="spellEnd"/>
      <w:r>
        <w:t xml:space="preserve"> ou le mettre en métadonnées. Elle opère alors l’extraction dans un sous-répertoire de nom « nom du conteneur »-</w:t>
      </w:r>
      <w:proofErr w:type="spellStart"/>
      <w:r>
        <w:t>tmpdir</w:t>
      </w:r>
      <w:proofErr w:type="spellEnd"/>
      <w:r>
        <w:t xml:space="preserve"> dans le répertoire de travail, puis importe cette arborescence en structure d’archives.</w:t>
      </w:r>
    </w:p>
    <w:p w:rsidR="00E00C62" w:rsidRDefault="00C078EB">
      <w:pPr>
        <w:pStyle w:val="Heading2"/>
      </w:pPr>
      <w:bookmarkStart w:id="10" w:name="_Toc529829259"/>
      <w:r>
        <w:t>Menu Export</w:t>
      </w:r>
      <w:bookmarkEnd w:id="10"/>
    </w:p>
    <w:p w:rsidR="00E00C62" w:rsidRDefault="00C078EB">
      <w:r>
        <w:t xml:space="preserve">Porte les fonctions d’export d’une structure d’archives vers sa représentation arborescente sur disque, d’un </w:t>
      </w:r>
      <w:proofErr w:type="spellStart"/>
      <w:r>
        <w:t>manifest</w:t>
      </w:r>
      <w:proofErr w:type="spellEnd"/>
      <w:r>
        <w:t xml:space="preserve"> ou de l’ensemble du SIP.</w:t>
      </w:r>
    </w:p>
    <w:p w:rsidR="00E00C62" w:rsidRDefault="00C078EB">
      <w:r>
        <w:t xml:space="preserve">La fonction « Exporter le SIP SEDA… » </w:t>
      </w:r>
      <w:proofErr w:type="gramStart"/>
      <w:r>
        <w:t>génère</w:t>
      </w:r>
      <w:proofErr w:type="gramEnd"/>
      <w:r>
        <w:t xml:space="preserve"> le SIP constitué du </w:t>
      </w:r>
      <w:proofErr w:type="spellStart"/>
      <w:r>
        <w:t>manifest</w:t>
      </w:r>
      <w:proofErr w:type="spellEnd"/>
      <w:r>
        <w:t xml:space="preserve"> et tous les objets dans un conteneur zip.</w:t>
      </w:r>
    </w:p>
    <w:p w:rsidR="00E00C62" w:rsidRDefault="00C078EB">
      <w:r>
        <w:t xml:space="preserve">La fonction « Exporter le </w:t>
      </w:r>
      <w:proofErr w:type="spellStart"/>
      <w:r>
        <w:t>manifest</w:t>
      </w:r>
      <w:proofErr w:type="spellEnd"/>
      <w:r>
        <w:t xml:space="preserve"> </w:t>
      </w:r>
      <w:proofErr w:type="spellStart"/>
      <w:r>
        <w:t>Xml</w:t>
      </w:r>
      <w:proofErr w:type="spellEnd"/>
      <w:r>
        <w:t xml:space="preserve"> SEDA… » </w:t>
      </w:r>
      <w:proofErr w:type="gramStart"/>
      <w:r>
        <w:t>génère</w:t>
      </w:r>
      <w:proofErr w:type="gramEnd"/>
      <w:r>
        <w:t xml:space="preserve"> seulement le </w:t>
      </w:r>
      <w:proofErr w:type="spellStart"/>
      <w:r>
        <w:t>manifest</w:t>
      </w:r>
      <w:proofErr w:type="spellEnd"/>
      <w:r>
        <w:t xml:space="preserve"> du SIP.</w:t>
      </w:r>
    </w:p>
    <w:p w:rsidR="00E00C62" w:rsidRDefault="00C078EB">
      <w:r>
        <w:t xml:space="preserve">La fonction « Exporter la hiérarchie sur disque… » </w:t>
      </w:r>
      <w:proofErr w:type="gramStart"/>
      <w:r>
        <w:t>génère</w:t>
      </w:r>
      <w:proofErr w:type="gramEnd"/>
      <w:r>
        <w:t xml:space="preserve"> l’arborescence sur disque avec les fichiers spéciaux utiles à la représentation complète de la structure.</w:t>
      </w:r>
    </w:p>
    <w:p w:rsidR="00E00C62" w:rsidRDefault="00C078EB">
      <w:pPr>
        <w:pStyle w:val="Heading2"/>
      </w:pPr>
      <w:bookmarkStart w:id="11" w:name="_Toc529829260"/>
      <w:r>
        <w:t>Menu Contexte</w:t>
      </w:r>
      <w:bookmarkEnd w:id="11"/>
    </w:p>
    <w:p w:rsidR="00E00C62" w:rsidRDefault="00C078EB">
      <w:r>
        <w:t xml:space="preserve">Porte les fonctions de visualisation et d’édition des contextes d’import et d’export, ainsi que le </w:t>
      </w:r>
      <w:proofErr w:type="spellStart"/>
      <w:r>
        <w:t>recalcul</w:t>
      </w:r>
      <w:proofErr w:type="spellEnd"/>
      <w:r>
        <w:t xml:space="preserve"> des id utilisés dans le </w:t>
      </w:r>
      <w:proofErr w:type="spellStart"/>
      <w:r>
        <w:t>manifest</w:t>
      </w:r>
      <w:proofErr w:type="spellEnd"/>
      <w:r>
        <w:t>.</w:t>
      </w:r>
    </w:p>
    <w:p w:rsidR="00E00C62" w:rsidRDefault="00C078EB">
      <w:r>
        <w:t xml:space="preserve">La fonction « Voir les informations d’import… » </w:t>
      </w:r>
      <w:proofErr w:type="gramStart"/>
      <w:r>
        <w:t>permet</w:t>
      </w:r>
      <w:proofErr w:type="gramEnd"/>
      <w:r>
        <w:t xml:space="preserve"> visualiser les informations sur le premier import qui a créer le contexte (type d’import, volumétries alors obtenues…) ainsi que le cumul finalement issu des modifications qui ont eu lieu après ce premier import (voir Edition graphique).</w:t>
      </w:r>
    </w:p>
    <w:p w:rsidR="00E00C62" w:rsidRDefault="00C078EB">
      <w:r>
        <w:t xml:space="preserve">La fonction « Editer les informations d’export… » </w:t>
      </w:r>
      <w:proofErr w:type="gramStart"/>
      <w:r>
        <w:t>permet</w:t>
      </w:r>
      <w:proofErr w:type="gramEnd"/>
      <w:r>
        <w:t xml:space="preserve"> d’éditer les métadonnées globales et les paramètres utilisés pour l’export du contexte courant. Ces valeurs sont soit issues des valeurs par défaut soit des fichiers importés. Elles sont sauvegardées lors de la sauvegarde du contexte.</w:t>
      </w:r>
    </w:p>
    <w:p w:rsidR="00E00C62" w:rsidRDefault="00C078EB">
      <w:r>
        <w:t xml:space="preserve">La fonction « Régénérer des </w:t>
      </w:r>
      <w:proofErr w:type="spellStart"/>
      <w:r>
        <w:t>IDs</w:t>
      </w:r>
      <w:proofErr w:type="spellEnd"/>
      <w:r>
        <w:t xml:space="preserve"> continus » parcourt dans  la structure tous les éléments d’</w:t>
      </w:r>
      <w:proofErr w:type="spellStart"/>
      <w:r>
        <w:t>ArchiveUnit</w:t>
      </w:r>
      <w:proofErr w:type="spellEnd"/>
      <w:r>
        <w:t xml:space="preserve">, de </w:t>
      </w:r>
      <w:proofErr w:type="spellStart"/>
      <w:r>
        <w:t>DataObjectGroup</w:t>
      </w:r>
      <w:proofErr w:type="spellEnd"/>
      <w:r>
        <w:t xml:space="preserve">, de </w:t>
      </w:r>
      <w:proofErr w:type="spellStart"/>
      <w:r>
        <w:t>BinaryObjectGroup</w:t>
      </w:r>
      <w:proofErr w:type="spellEnd"/>
      <w:r>
        <w:t xml:space="preserve"> et de </w:t>
      </w:r>
      <w:proofErr w:type="spellStart"/>
      <w:r>
        <w:t>PhysicalObjectGroup</w:t>
      </w:r>
      <w:proofErr w:type="spellEnd"/>
      <w:r>
        <w:t xml:space="preserve"> et leur attribut des ID, repris dans le </w:t>
      </w:r>
      <w:proofErr w:type="spellStart"/>
      <w:r>
        <w:t>manifest</w:t>
      </w:r>
      <w:proofErr w:type="spellEnd"/>
      <w:r>
        <w:t xml:space="preserve"> </w:t>
      </w:r>
      <w:proofErr w:type="spellStart"/>
      <w:r>
        <w:t>Xml</w:t>
      </w:r>
      <w:proofErr w:type="spellEnd"/>
      <w:r>
        <w:t>, générés en séquence.</w:t>
      </w:r>
    </w:p>
    <w:p w:rsidR="00E00C62" w:rsidRPr="00601657" w:rsidRDefault="00C078EB" w:rsidP="00601657">
      <w:pPr>
        <w:pStyle w:val="Heading1"/>
      </w:pPr>
      <w:bookmarkStart w:id="12" w:name="_Toc529829261"/>
      <w:r w:rsidRPr="00601657">
        <w:lastRenderedPageBreak/>
        <w:t>Edition Graphique</w:t>
      </w:r>
      <w:bookmarkEnd w:id="12"/>
    </w:p>
    <w:p w:rsidR="00E00C62" w:rsidRDefault="00C078EB">
      <w:r>
        <w:t>Outre l’import, il est possible de manipuler directement la structure des unités d’archives ainsi que leur contenu que cela soit les objets ou les métadonnées. Les différentes zones de la fenêtre principale permettent  outre la visualisation à différents niveaux, l’édition à ces mêmes niveaux.</w:t>
      </w:r>
    </w:p>
    <w:p w:rsidR="007C7792" w:rsidRDefault="007C7792">
      <w:pPr>
        <w:pStyle w:val="Heading2"/>
      </w:pPr>
    </w:p>
    <w:p w:rsidR="00E00C62" w:rsidRDefault="00DB143D">
      <w:pPr>
        <w:pStyle w:val="Heading2"/>
      </w:pPr>
      <w:r>
        <w:t xml:space="preserve"> </w:t>
      </w:r>
      <w:bookmarkStart w:id="13" w:name="_Toc529829262"/>
      <w:r w:rsidR="00C078EB">
        <w:t>Le panneau de visualisation et d’édition de la structure arborescente</w:t>
      </w:r>
      <w:bookmarkEnd w:id="13"/>
      <w:r w:rsidR="00C078EB">
        <w:t xml:space="preserve"> </w:t>
      </w:r>
    </w:p>
    <w:p w:rsidR="00E00C62" w:rsidRDefault="00E83515">
      <w:r>
        <w:t>Dans ce panneau</w:t>
      </w:r>
      <w:r w:rsidR="00DB143D">
        <w:t>,</w:t>
      </w:r>
      <w:r>
        <w:t xml:space="preserve"> il est possible de visualiser l’</w:t>
      </w:r>
      <w:r w:rsidR="00DB143D">
        <w:t xml:space="preserve">arbre des </w:t>
      </w:r>
      <w:proofErr w:type="spellStart"/>
      <w:r w:rsidR="00DB143D">
        <w:t>ArchiveUnit</w:t>
      </w:r>
      <w:proofErr w:type="spellEnd"/>
      <w:r w:rsidR="00DB143D">
        <w:t xml:space="preserve"> et </w:t>
      </w:r>
      <w:proofErr w:type="spellStart"/>
      <w:r w:rsidR="00DB143D">
        <w:t>DataObjectGroup</w:t>
      </w:r>
      <w:proofErr w:type="spellEnd"/>
      <w:r w:rsidR="00DB143D">
        <w:t xml:space="preserve"> et de l’éditer.</w:t>
      </w:r>
    </w:p>
    <w:p w:rsidR="007C1F8C" w:rsidRDefault="007C7792" w:rsidP="007C7792">
      <w:pPr>
        <w:spacing w:after="0"/>
      </w:pPr>
      <w:r>
        <w:rPr>
          <w:noProof/>
          <w:lang w:eastAsia="fr-FR"/>
        </w:rPr>
        <w:drawing>
          <wp:anchor distT="0" distB="0" distL="114300" distR="114300" simplePos="0" relativeHeight="251657728" behindDoc="0" locked="0" layoutInCell="1" allowOverlap="1">
            <wp:simplePos x="0" y="0"/>
            <wp:positionH relativeFrom="column">
              <wp:posOffset>0</wp:posOffset>
            </wp:positionH>
            <wp:positionV relativeFrom="paragraph">
              <wp:posOffset>31115</wp:posOffset>
            </wp:positionV>
            <wp:extent cx="1814195" cy="275082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14195" cy="2750820"/>
                    </a:xfrm>
                    <a:prstGeom prst="rect">
                      <a:avLst/>
                    </a:prstGeom>
                  </pic:spPr>
                </pic:pic>
              </a:graphicData>
            </a:graphic>
            <wp14:sizeRelH relativeFrom="margin">
              <wp14:pctWidth>0</wp14:pctWidth>
            </wp14:sizeRelH>
            <wp14:sizeRelV relativeFrom="margin">
              <wp14:pctHeight>0</wp14:pctHeight>
            </wp14:sizeRelV>
          </wp:anchor>
        </w:drawing>
      </w:r>
      <w:r>
        <w:t xml:space="preserve">Le panneau contient différents éléments </w:t>
      </w:r>
      <w:r w:rsidR="007C1F8C">
        <w:t>:</w:t>
      </w:r>
    </w:p>
    <w:p w:rsidR="007C1F8C" w:rsidRDefault="007C1F8C" w:rsidP="007C7792">
      <w:pPr>
        <w:pStyle w:val="ListParagraph"/>
        <w:numPr>
          <w:ilvl w:val="0"/>
          <w:numId w:val="12"/>
        </w:numPr>
        <w:spacing w:after="0"/>
      </w:pPr>
      <w:r>
        <w:t>Dans le bandeau du haut est indiqué « Arbre du SIP » suivi du nombre d’</w:t>
      </w:r>
      <w:proofErr w:type="spellStart"/>
      <w:r>
        <w:t>ArchiveUnit</w:t>
      </w:r>
      <w:proofErr w:type="spellEnd"/>
      <w:r>
        <w:t xml:space="preserve"> (</w:t>
      </w:r>
      <w:proofErr w:type="spellStart"/>
      <w:r>
        <w:t>archiveUnit</w:t>
      </w:r>
      <w:proofErr w:type="spellEnd"/>
      <w:r>
        <w:t xml:space="preserve">), </w:t>
      </w:r>
      <w:proofErr w:type="spellStart"/>
      <w:r>
        <w:t>DataObjectGroup</w:t>
      </w:r>
      <w:proofErr w:type="spellEnd"/>
      <w:r>
        <w:t xml:space="preserve"> (dog), </w:t>
      </w:r>
      <w:proofErr w:type="spellStart"/>
      <w:r>
        <w:t>BinaryDataObject</w:t>
      </w:r>
      <w:proofErr w:type="spellEnd"/>
      <w:r>
        <w:t xml:space="preserve"> (</w:t>
      </w:r>
      <w:proofErr w:type="spellStart"/>
      <w:r>
        <w:t>bdo</w:t>
      </w:r>
      <w:proofErr w:type="spellEnd"/>
      <w:r>
        <w:t xml:space="preserve">), </w:t>
      </w:r>
      <w:proofErr w:type="spellStart"/>
      <w:r>
        <w:t>PhysicalDataObject</w:t>
      </w:r>
      <w:proofErr w:type="spellEnd"/>
      <w:r>
        <w:t xml:space="preserve"> (</w:t>
      </w:r>
      <w:proofErr w:type="spellStart"/>
      <w:r>
        <w:t>pdo</w:t>
      </w:r>
      <w:proofErr w:type="spellEnd"/>
      <w:r>
        <w:t xml:space="preserve">) </w:t>
      </w:r>
      <w:r w:rsidR="007C7792">
        <w:t>dans le contexte en cours ;</w:t>
      </w:r>
    </w:p>
    <w:p w:rsidR="007C7792" w:rsidRDefault="007C1F8C" w:rsidP="007C7792">
      <w:pPr>
        <w:pStyle w:val="ListParagraph"/>
        <w:numPr>
          <w:ilvl w:val="0"/>
          <w:numId w:val="12"/>
        </w:numPr>
        <w:spacing w:after="0"/>
      </w:pPr>
      <w:r>
        <w:t xml:space="preserve">Dans la zone principale est affiché l’arbre des </w:t>
      </w:r>
      <w:proofErr w:type="spellStart"/>
      <w:r>
        <w:t>ArchiveUn</w:t>
      </w:r>
      <w:r w:rsidR="007C7792">
        <w:t>it</w:t>
      </w:r>
      <w:proofErr w:type="spellEnd"/>
      <w:r w:rsidR="007C7792">
        <w:t xml:space="preserve"> et </w:t>
      </w:r>
      <w:proofErr w:type="spellStart"/>
      <w:r w:rsidR="007C7792">
        <w:t>DataObjectGroup</w:t>
      </w:r>
      <w:proofErr w:type="spellEnd"/>
      <w:r w:rsidR="007C7792">
        <w:t>.</w:t>
      </w:r>
      <w:r w:rsidR="007C7792" w:rsidRPr="007C7792">
        <w:t xml:space="preserve"> </w:t>
      </w:r>
      <w:r w:rsidR="007C7792">
        <w:t xml:space="preserve">Chaque symbole répertoire </w:t>
      </w:r>
      <w:r w:rsidR="007C7792">
        <w:rPr>
          <w:noProof/>
          <w:lang w:eastAsia="fr-FR"/>
        </w:rPr>
        <w:drawing>
          <wp:inline distT="0" distB="0" distL="0" distR="0" wp14:anchorId="4DF9476E" wp14:editId="6F3616FB">
            <wp:extent cx="792480" cy="143510"/>
            <wp:effectExtent l="0" t="0" r="762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de.jpg"/>
                    <pic:cNvPicPr/>
                  </pic:nvPicPr>
                  <pic:blipFill>
                    <a:blip r:embed="rId24">
                      <a:extLst>
                        <a:ext uri="{28A0092B-C50C-407E-A947-70E740481C1C}">
                          <a14:useLocalDpi xmlns:a14="http://schemas.microsoft.com/office/drawing/2010/main" val="0"/>
                        </a:ext>
                      </a:extLst>
                    </a:blip>
                    <a:stretch>
                      <a:fillRect/>
                    </a:stretch>
                  </pic:blipFill>
                  <pic:spPr>
                    <a:xfrm>
                      <a:off x="0" y="0"/>
                      <a:ext cx="792480" cy="143510"/>
                    </a:xfrm>
                    <a:prstGeom prst="rect">
                      <a:avLst/>
                    </a:prstGeom>
                  </pic:spPr>
                </pic:pic>
              </a:graphicData>
            </a:graphic>
          </wp:inline>
        </w:drawing>
      </w:r>
      <w:r w:rsidR="007C7792">
        <w:t xml:space="preserve"> représente un </w:t>
      </w:r>
      <w:proofErr w:type="spellStart"/>
      <w:r w:rsidR="007C7792">
        <w:t>ArchiveUnit</w:t>
      </w:r>
      <w:proofErr w:type="spellEnd"/>
      <w:r w:rsidR="007C7792">
        <w:t xml:space="preserve">, avec le cas échéant un </w:t>
      </w:r>
      <w:proofErr w:type="spellStart"/>
      <w:r w:rsidR="007C7792">
        <w:t>DataObjectGroup</w:t>
      </w:r>
      <w:proofErr w:type="spellEnd"/>
      <w:r w:rsidR="007C7792">
        <w:t xml:space="preserve"> </w:t>
      </w:r>
      <w:r w:rsidR="007C7792">
        <w:rPr>
          <w:noProof/>
          <w:lang w:eastAsia="fr-FR"/>
        </w:rPr>
        <w:drawing>
          <wp:inline distT="0" distB="0" distL="0" distR="0" wp14:anchorId="091C9B17" wp14:editId="2976773B">
            <wp:extent cx="1691640" cy="13589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G.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91640" cy="135890"/>
                    </a:xfrm>
                    <a:prstGeom prst="rect">
                      <a:avLst/>
                    </a:prstGeom>
                  </pic:spPr>
                </pic:pic>
              </a:graphicData>
            </a:graphic>
          </wp:inline>
        </w:drawing>
      </w:r>
      <w:r w:rsidR="007C7792">
        <w:t xml:space="preserve"> contenu symbolisé par un nœud final.</w:t>
      </w:r>
    </w:p>
    <w:p w:rsidR="007C7792" w:rsidRDefault="007C7792" w:rsidP="007C7792">
      <w:pPr>
        <w:pStyle w:val="ListParagraph"/>
        <w:numPr>
          <w:ilvl w:val="0"/>
          <w:numId w:val="12"/>
        </w:numPr>
        <w:spacing w:after="0"/>
      </w:pPr>
      <w:r>
        <w:t xml:space="preserve">Une case à cocher en bas permet d’ajouter au libellé des </w:t>
      </w:r>
      <w:proofErr w:type="spellStart"/>
      <w:r>
        <w:t>ArchiveUnit</w:t>
      </w:r>
      <w:proofErr w:type="spellEnd"/>
      <w:r>
        <w:t xml:space="preserve"> le nombre de sous-</w:t>
      </w:r>
      <w:proofErr w:type="spellStart"/>
      <w:r>
        <w:t>ArchiveUnit</w:t>
      </w:r>
      <w:proofErr w:type="spellEnd"/>
      <w:r>
        <w:t xml:space="preserve"> au niveau du dessous et le nb de sous-</w:t>
      </w:r>
      <w:proofErr w:type="spellStart"/>
      <w:r>
        <w:t>ArchiveUnit</w:t>
      </w:r>
      <w:proofErr w:type="spellEnd"/>
      <w:r>
        <w:t xml:space="preserve"> global, ainsi que l’ID XML du nœud.</w:t>
      </w:r>
    </w:p>
    <w:p w:rsidR="007C7792" w:rsidRDefault="007C7792" w:rsidP="007C7792">
      <w:pPr>
        <w:pStyle w:val="ListParagraph"/>
        <w:numPr>
          <w:ilvl w:val="0"/>
          <w:numId w:val="12"/>
        </w:numPr>
        <w:spacing w:after="0"/>
      </w:pPr>
      <w:r>
        <w:t>Un bouton d’action permet d’ouvrir le répertoire représentant l’</w:t>
      </w:r>
      <w:proofErr w:type="spellStart"/>
      <w:r>
        <w:t>ArchiveUnit</w:t>
      </w:r>
      <w:proofErr w:type="spellEnd"/>
      <w:r>
        <w:t xml:space="preserve"> s’il existe (lors d’un import depuis le disque ou un conteneur de courriel)</w:t>
      </w:r>
    </w:p>
    <w:p w:rsidR="007C7792" w:rsidRDefault="007C7792" w:rsidP="007C7792">
      <w:pPr>
        <w:spacing w:after="0"/>
      </w:pPr>
    </w:p>
    <w:p w:rsidR="006423F6" w:rsidRDefault="006423F6" w:rsidP="00A46C34">
      <w:r>
        <w:t>Le libellé est le titre de l’</w:t>
      </w:r>
      <w:proofErr w:type="spellStart"/>
      <w:r>
        <w:t>ArchiveUnit</w:t>
      </w:r>
      <w:proofErr w:type="spellEnd"/>
      <w:r>
        <w:t xml:space="preserve"> (ou le </w:t>
      </w:r>
      <w:r w:rsidR="00A46C34">
        <w:t>« </w:t>
      </w:r>
      <w:proofErr w:type="spellStart"/>
      <w:r w:rsidR="00A46C34">
        <w:t>Title</w:t>
      </w:r>
      <w:proofErr w:type="spellEnd"/>
      <w:r w:rsidR="00A46C34">
        <w:t> » avec</w:t>
      </w:r>
      <w:r>
        <w:t xml:space="preserve"> </w:t>
      </w:r>
      <w:proofErr w:type="spellStart"/>
      <w:r>
        <w:t>lang</w:t>
      </w:r>
      <w:proofErr w:type="spellEnd"/>
      <w:r>
        <w:t>=</w:t>
      </w:r>
      <w:r w:rsidR="00A46C34">
        <w:t> « </w:t>
      </w:r>
      <w:proofErr w:type="spellStart"/>
      <w:r>
        <w:t>fr</w:t>
      </w:r>
      <w:proofErr w:type="spellEnd"/>
      <w:r w:rsidR="00A46C34">
        <w:t> »</w:t>
      </w:r>
      <w:r>
        <w:t xml:space="preserve"> à défaut). Les </w:t>
      </w:r>
      <w:proofErr w:type="spellStart"/>
      <w:r>
        <w:t>ArchiveUnit</w:t>
      </w:r>
      <w:proofErr w:type="spellEnd"/>
      <w:r>
        <w:t xml:space="preserve"> ou les </w:t>
      </w:r>
      <w:proofErr w:type="spellStart"/>
      <w:r>
        <w:t>DataObjectGroup</w:t>
      </w:r>
      <w:proofErr w:type="spellEnd"/>
      <w:r>
        <w:t xml:space="preserve"> qui ont un libellé en bleu sont ceux qui ont des </w:t>
      </w:r>
      <w:proofErr w:type="spellStart"/>
      <w:r>
        <w:t>ArchiveUnit</w:t>
      </w:r>
      <w:proofErr w:type="spellEnd"/>
      <w:r>
        <w:t xml:space="preserve"> mère multiples. </w:t>
      </w:r>
    </w:p>
    <w:p w:rsidR="006423F6" w:rsidRDefault="006423F6" w:rsidP="006423F6">
      <w:r>
        <w:t>Il est possible sur cet arbre de faire les actions suivantes :</w:t>
      </w:r>
    </w:p>
    <w:p w:rsidR="006423F6" w:rsidRDefault="006423F6" w:rsidP="00FE5BB5">
      <w:pPr>
        <w:pStyle w:val="ListParagraph"/>
        <w:numPr>
          <w:ilvl w:val="0"/>
          <w:numId w:val="11"/>
        </w:numPr>
      </w:pPr>
      <w:r>
        <w:t>Par double clic gauche sur une ligne, déployer ou refermer le contenu de l’</w:t>
      </w:r>
      <w:proofErr w:type="spellStart"/>
      <w:r>
        <w:t>ArchiveUnit</w:t>
      </w:r>
      <w:proofErr w:type="spellEnd"/>
      <w:r>
        <w:t xml:space="preserve"> (autres </w:t>
      </w:r>
      <w:proofErr w:type="spellStart"/>
      <w:r>
        <w:t>ArchiveUnit</w:t>
      </w:r>
      <w:proofErr w:type="spellEnd"/>
      <w:r>
        <w:t xml:space="preserve"> et le cas échéant </w:t>
      </w:r>
      <w:proofErr w:type="spellStart"/>
      <w:r>
        <w:t>DataObjectGroup</w:t>
      </w:r>
      <w:proofErr w:type="spellEnd"/>
      <w:r>
        <w:t>) ;</w:t>
      </w:r>
    </w:p>
    <w:p w:rsidR="006423F6" w:rsidRDefault="006423F6" w:rsidP="00FE5BB5">
      <w:pPr>
        <w:pStyle w:val="ListParagraph"/>
        <w:numPr>
          <w:ilvl w:val="0"/>
          <w:numId w:val="11"/>
        </w:numPr>
      </w:pPr>
      <w:r>
        <w:t xml:space="preserve">Par simple clic gauche sur une ligne, sélectionner une </w:t>
      </w:r>
      <w:proofErr w:type="spellStart"/>
      <w:r>
        <w:t>ArchiveUnit</w:t>
      </w:r>
      <w:proofErr w:type="spellEnd"/>
      <w:r>
        <w:t xml:space="preserve"> (si la ligne porte un </w:t>
      </w:r>
      <w:proofErr w:type="spellStart"/>
      <w:r>
        <w:t>DataObjectGroup</w:t>
      </w:r>
      <w:proofErr w:type="spellEnd"/>
      <w:r>
        <w:t xml:space="preserve"> c’est son </w:t>
      </w:r>
      <w:proofErr w:type="spellStart"/>
      <w:r>
        <w:t>ArchiveUnit</w:t>
      </w:r>
      <w:proofErr w:type="spellEnd"/>
      <w:r>
        <w:t xml:space="preserve"> mère qui est sélectionnée)</w:t>
      </w:r>
    </w:p>
    <w:p w:rsidR="006423F6" w:rsidRDefault="006423F6" w:rsidP="00FE5BB5">
      <w:pPr>
        <w:pStyle w:val="ListParagraph"/>
        <w:numPr>
          <w:ilvl w:val="0"/>
          <w:numId w:val="11"/>
        </w:numPr>
      </w:pPr>
      <w:r>
        <w:t xml:space="preserve">Par clic </w:t>
      </w:r>
      <w:r w:rsidR="00FE5BB5">
        <w:t>droit</w:t>
      </w:r>
      <w:r>
        <w:t xml:space="preserve"> sur une ligne, de voir un sous-menu avec l’ensemble des pères et la possibilité de créer une nouvelle sous </w:t>
      </w:r>
      <w:proofErr w:type="spellStart"/>
      <w:r>
        <w:t>ArchiveUnit</w:t>
      </w:r>
      <w:proofErr w:type="spellEnd"/>
      <w:r>
        <w:t> ;</w:t>
      </w:r>
    </w:p>
    <w:p w:rsidR="006423F6" w:rsidRDefault="006423F6" w:rsidP="00FE5BB5">
      <w:pPr>
        <w:pStyle w:val="ListParagraph"/>
        <w:numPr>
          <w:ilvl w:val="0"/>
          <w:numId w:val="11"/>
        </w:numPr>
      </w:pPr>
      <w:r>
        <w:t xml:space="preserve">Par clic </w:t>
      </w:r>
      <w:r w:rsidR="00FE5BB5">
        <w:t>droit</w:t>
      </w:r>
      <w:r>
        <w:t xml:space="preserve"> hors d’une ligne de l’arbre, de voir un sous-menu qui permet de créer une </w:t>
      </w:r>
      <w:proofErr w:type="spellStart"/>
      <w:r>
        <w:t>ArchiveUnit</w:t>
      </w:r>
      <w:proofErr w:type="spellEnd"/>
      <w:r>
        <w:t xml:space="preserve"> à la racine ;</w:t>
      </w:r>
    </w:p>
    <w:p w:rsidR="006423F6" w:rsidRDefault="00FE5BB5" w:rsidP="00FE5BB5">
      <w:pPr>
        <w:pStyle w:val="ListParagraph"/>
        <w:numPr>
          <w:ilvl w:val="0"/>
          <w:numId w:val="11"/>
        </w:numPr>
      </w:pPr>
      <w:r>
        <w:t>Par clic gauche sur une ligne et glissement vers une autre ligne, déplacement du rattachement de l’</w:t>
      </w:r>
      <w:proofErr w:type="spellStart"/>
      <w:r>
        <w:t>ArchiveUnit</w:t>
      </w:r>
      <w:proofErr w:type="spellEnd"/>
      <w:r>
        <w:t xml:space="preserve"> sélectionnée vers l’</w:t>
      </w:r>
      <w:proofErr w:type="spellStart"/>
      <w:r>
        <w:t>ArchiveUnit</w:t>
      </w:r>
      <w:proofErr w:type="spellEnd"/>
      <w:r>
        <w:t xml:space="preserve"> de destination ;</w:t>
      </w:r>
    </w:p>
    <w:p w:rsidR="00FE5BB5" w:rsidRDefault="00FE5BB5" w:rsidP="00FE5BB5">
      <w:pPr>
        <w:pStyle w:val="ListParagraph"/>
        <w:numPr>
          <w:ilvl w:val="0"/>
          <w:numId w:val="11"/>
        </w:numPr>
      </w:pPr>
      <w:r>
        <w:t>Par clic gauche avec la touche CTRL appuyée et glissement vers une autre ligne, création d’un lien fille-mère entre l’</w:t>
      </w:r>
      <w:proofErr w:type="spellStart"/>
      <w:r>
        <w:t>ArchiveUnit</w:t>
      </w:r>
      <w:proofErr w:type="spellEnd"/>
      <w:r>
        <w:t xml:space="preserve"> sélectionnée et l’</w:t>
      </w:r>
      <w:proofErr w:type="spellStart"/>
      <w:r>
        <w:t>ArchiveUnit</w:t>
      </w:r>
      <w:proofErr w:type="spellEnd"/>
      <w:r>
        <w:t xml:space="preserve"> de destination sans déplacer l’</w:t>
      </w:r>
      <w:proofErr w:type="spellStart"/>
      <w:r>
        <w:t>ArchiveUnit</w:t>
      </w:r>
      <w:proofErr w:type="spellEnd"/>
      <w:r>
        <w:t xml:space="preserve"> sélectionnée.</w:t>
      </w:r>
    </w:p>
    <w:p w:rsidR="00FE5BB5" w:rsidRDefault="00FE5BB5" w:rsidP="00FE5BB5">
      <w:pPr>
        <w:pStyle w:val="ListParagraph"/>
        <w:numPr>
          <w:ilvl w:val="0"/>
          <w:numId w:val="11"/>
        </w:numPr>
      </w:pPr>
      <w:r>
        <w:t>Par appui sur la touche SUPPR ou « Retour arrière », effacement de l’</w:t>
      </w:r>
      <w:proofErr w:type="spellStart"/>
      <w:r>
        <w:t>ArchiveUnit</w:t>
      </w:r>
      <w:proofErr w:type="spellEnd"/>
      <w:r>
        <w:t xml:space="preserve"> sélectionnée. Pour éviter les erreurs graves, un dialogue de confirmation apparait dans ce cas.</w:t>
      </w:r>
    </w:p>
    <w:p w:rsidR="00FE5BB5" w:rsidRDefault="00FE5BB5" w:rsidP="00FE5BB5">
      <w:r>
        <w:t xml:space="preserve">Outre ces manipulations élémentaires, il est aussi possible d’importer directement une hiérarchie Windows par simple </w:t>
      </w:r>
      <w:proofErr w:type="gramStart"/>
      <w:r>
        <w:t>glisser-</w:t>
      </w:r>
      <w:proofErr w:type="gramEnd"/>
      <w:r>
        <w:t xml:space="preserve">déposer. Il suffit de sélectionner un fichier ou un répertoire dans Windows (depuis une fenêtre de </w:t>
      </w:r>
      <w:r>
        <w:lastRenderedPageBreak/>
        <w:t>l’explorateur de fichiers ou le bureau) et de le glisser jusqu’à une ligne d’</w:t>
      </w:r>
      <w:proofErr w:type="spellStart"/>
      <w:r>
        <w:t>ArchiveUnit</w:t>
      </w:r>
      <w:proofErr w:type="spellEnd"/>
      <w:r w:rsidR="007C1F8C">
        <w:t xml:space="preserve">. Alors l’ensemble importé (comme avec la fonction « Importer depuis un répertoire… ») </w:t>
      </w:r>
      <w:proofErr w:type="gramStart"/>
      <w:r w:rsidR="007C1F8C">
        <w:t>est</w:t>
      </w:r>
      <w:proofErr w:type="gramEnd"/>
      <w:r w:rsidR="007C1F8C">
        <w:t xml:space="preserve"> inséré dans cet </w:t>
      </w:r>
      <w:proofErr w:type="spellStart"/>
      <w:r w:rsidR="007C1F8C">
        <w:t>ArchiveUnit</w:t>
      </w:r>
      <w:proofErr w:type="spellEnd"/>
      <w:r w:rsidR="007C1F8C">
        <w:t>.</w:t>
      </w:r>
    </w:p>
    <w:p w:rsidR="007C7792" w:rsidRDefault="007C7792" w:rsidP="007C7792">
      <w:pPr>
        <w:pStyle w:val="Heading2"/>
      </w:pPr>
    </w:p>
    <w:p w:rsidR="00E00C62" w:rsidRDefault="007C1F8C" w:rsidP="007C7792">
      <w:pPr>
        <w:pStyle w:val="Heading2"/>
      </w:pPr>
      <w:bookmarkStart w:id="14" w:name="_Toc529829263"/>
      <w:r>
        <w:t>L</w:t>
      </w:r>
      <w:r w:rsidR="00C078EB">
        <w:t>e panneau de visualisation et d’édition des métadonnées de l</w:t>
      </w:r>
      <w:r>
        <w:t>’unité d’archives sélectionnée</w:t>
      </w:r>
      <w:bookmarkEnd w:id="14"/>
      <w:r>
        <w:t> </w:t>
      </w:r>
    </w:p>
    <w:p w:rsidR="007C7792" w:rsidRDefault="007C7792" w:rsidP="007C7792">
      <w:r>
        <w:t>Dans ce panneau, il est possible de visualiser les métadonnées de l’</w:t>
      </w:r>
      <w:proofErr w:type="spellStart"/>
      <w:r>
        <w:t>ArchiveUnit</w:t>
      </w:r>
      <w:proofErr w:type="spellEnd"/>
      <w:r>
        <w:t xml:space="preserve"> sélectionné dans le panneau de visualisation de l’arbre et de l’éditer.</w:t>
      </w:r>
    </w:p>
    <w:p w:rsidR="007C7792" w:rsidRDefault="00945E0F" w:rsidP="007C7792">
      <w:pPr>
        <w:spacing w:after="0"/>
      </w:pPr>
      <w:r>
        <w:rPr>
          <w:noProof/>
          <w:lang w:eastAsia="fr-FR"/>
        </w:rPr>
        <w:drawing>
          <wp:anchor distT="0" distB="0" distL="114300" distR="114300" simplePos="0" relativeHeight="251679232" behindDoc="0" locked="0" layoutInCell="1" allowOverlap="1" wp14:anchorId="4C3A0EC4" wp14:editId="6A5560DF">
            <wp:simplePos x="0" y="0"/>
            <wp:positionH relativeFrom="column">
              <wp:posOffset>0</wp:posOffset>
            </wp:positionH>
            <wp:positionV relativeFrom="paragraph">
              <wp:posOffset>129540</wp:posOffset>
            </wp:positionV>
            <wp:extent cx="2829560" cy="1905000"/>
            <wp:effectExtent l="0" t="0" r="889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29560" cy="1905000"/>
                    </a:xfrm>
                    <a:prstGeom prst="rect">
                      <a:avLst/>
                    </a:prstGeom>
                  </pic:spPr>
                </pic:pic>
              </a:graphicData>
            </a:graphic>
            <wp14:sizeRelH relativeFrom="margin">
              <wp14:pctWidth>0</wp14:pctWidth>
            </wp14:sizeRelH>
            <wp14:sizeRelV relativeFrom="margin">
              <wp14:pctHeight>0</wp14:pctHeight>
            </wp14:sizeRelV>
          </wp:anchor>
        </w:drawing>
      </w:r>
      <w:r w:rsidR="007C7792">
        <w:t>Le panneau contient différents éléments :</w:t>
      </w:r>
    </w:p>
    <w:p w:rsidR="007C7792" w:rsidRDefault="00A46C34" w:rsidP="00757F01">
      <w:pPr>
        <w:pStyle w:val="ListParagraph"/>
        <w:numPr>
          <w:ilvl w:val="0"/>
          <w:numId w:val="13"/>
        </w:numPr>
      </w:pPr>
      <w:r>
        <w:t>Dans le bandeau, il y a le titre de l’</w:t>
      </w:r>
      <w:proofErr w:type="spellStart"/>
      <w:r>
        <w:t>ArchiveUnit</w:t>
      </w:r>
      <w:proofErr w:type="spellEnd"/>
      <w:r>
        <w:t xml:space="preserve"> (ou à défaut le « </w:t>
      </w:r>
      <w:proofErr w:type="spellStart"/>
      <w:r>
        <w:t>Title</w:t>
      </w:r>
      <w:proofErr w:type="spellEnd"/>
      <w:r>
        <w:t xml:space="preserve"> » pour </w:t>
      </w:r>
      <w:proofErr w:type="spellStart"/>
      <w:r>
        <w:t>lang</w:t>
      </w:r>
      <w:proofErr w:type="spellEnd"/>
      <w:r>
        <w:t>= « </w:t>
      </w:r>
      <w:proofErr w:type="spellStart"/>
      <w:r>
        <w:t>fr</w:t>
      </w:r>
      <w:proofErr w:type="spellEnd"/>
      <w:r>
        <w:t> »)</w:t>
      </w:r>
    </w:p>
    <w:p w:rsidR="00757F01" w:rsidRDefault="00757F01" w:rsidP="00757F01">
      <w:pPr>
        <w:pStyle w:val="ListParagraph"/>
        <w:numPr>
          <w:ilvl w:val="0"/>
          <w:numId w:val="13"/>
        </w:numPr>
      </w:pPr>
      <w:r>
        <w:t>Dans la zone principale, est visualisé le contenu XML de l’</w:t>
      </w:r>
      <w:proofErr w:type="spellStart"/>
      <w:r>
        <w:t>ArchiveUnit</w:t>
      </w:r>
      <w:proofErr w:type="spellEnd"/>
      <w:r>
        <w:t>.</w:t>
      </w:r>
    </w:p>
    <w:p w:rsidR="00757F01" w:rsidRDefault="00757F01" w:rsidP="00757F01">
      <w:pPr>
        <w:pStyle w:val="ListParagraph"/>
        <w:numPr>
          <w:ilvl w:val="0"/>
          <w:numId w:val="13"/>
        </w:numPr>
      </w:pPr>
      <w:r>
        <w:t xml:space="preserve">En dessous sont des boutons d’action : </w:t>
      </w:r>
    </w:p>
    <w:p w:rsidR="00757F01" w:rsidRDefault="00757F01" w:rsidP="00757F01">
      <w:pPr>
        <w:pStyle w:val="ListParagraph"/>
        <w:numPr>
          <w:ilvl w:val="1"/>
          <w:numId w:val="13"/>
        </w:numPr>
      </w:pPr>
      <w:r>
        <w:t>« Editer l’</w:t>
      </w:r>
      <w:proofErr w:type="spellStart"/>
      <w:r>
        <w:t>ArchiveUnit</w:t>
      </w:r>
      <w:proofErr w:type="spellEnd"/>
      <w:r>
        <w:t> » qui ouvre un dialogue d’édition du contenu XML</w:t>
      </w:r>
      <w:r w:rsidR="00601657">
        <w:t xml:space="preserve"> des métadonnées</w:t>
      </w:r>
      <w:r>
        <w:t xml:space="preserve">, </w:t>
      </w:r>
    </w:p>
    <w:p w:rsidR="00757F01" w:rsidRDefault="00757F01" w:rsidP="00757F01">
      <w:pPr>
        <w:pStyle w:val="ListParagraph"/>
        <w:numPr>
          <w:ilvl w:val="1"/>
          <w:numId w:val="13"/>
        </w:numPr>
      </w:pPr>
      <w:r>
        <w:t xml:space="preserve">« Ajouter… » qui permet d’ajouter </w:t>
      </w:r>
      <w:r w:rsidR="00945E0F">
        <w:t xml:space="preserve">de manière assistée </w:t>
      </w:r>
      <w:r>
        <w:t>la métadonnée sélectionnée dans la liste déroulante à droite.</w:t>
      </w:r>
    </w:p>
    <w:p w:rsidR="00757F01" w:rsidRDefault="00757F01" w:rsidP="0007577E">
      <w:r>
        <w:t xml:space="preserve">La fonction d’édition </w:t>
      </w:r>
      <w:r w:rsidR="00945E0F">
        <w:t xml:space="preserve">XML, permet d’éditer librement </w:t>
      </w:r>
      <w:r w:rsidR="0007577E">
        <w:t>le contenu mais impose de</w:t>
      </w:r>
      <w:r w:rsidR="00945E0F">
        <w:t xml:space="preserve"> respecter la </w:t>
      </w:r>
      <w:r w:rsidR="0007577E">
        <w:t>forme exacte du contenu de l’</w:t>
      </w:r>
      <w:proofErr w:type="spellStart"/>
      <w:r w:rsidR="0007577E">
        <w:t>ArchiveUnit</w:t>
      </w:r>
      <w:proofErr w:type="spellEnd"/>
      <w:r w:rsidR="0007577E">
        <w:t>. Pour prendre en compte la nouvelle version il faut appuyer sur « Sauver » dans le dialogue d’édition. A noter si le contenu XML n’est pas conforme au SEDA 2.1 de l’</w:t>
      </w:r>
      <w:proofErr w:type="spellStart"/>
      <w:r w:rsidR="0007577E">
        <w:t>ArchiveUnit</w:t>
      </w:r>
      <w:proofErr w:type="spellEnd"/>
      <w:r w:rsidR="0007577E">
        <w:t>, un message d’erreur en rouge indique le problème et le dialogue n’est pas fermé.</w:t>
      </w:r>
    </w:p>
    <w:p w:rsidR="0007577E" w:rsidRDefault="0007577E" w:rsidP="0007577E">
      <w:r>
        <w:t>A contrario l’édition par ajout permet de n’éditer que la métadonnée qui doit être ajoutée en s’appuyant sur un squelette modèle qui indique tout ce que l’on peut mettre dedans. Une fois cette partie sauvée elle sera insérée où il faut dans l’</w:t>
      </w:r>
      <w:proofErr w:type="spellStart"/>
      <w:r>
        <w:t>ArchiveUnit</w:t>
      </w:r>
      <w:proofErr w:type="spellEnd"/>
      <w:r>
        <w:t>.</w:t>
      </w:r>
    </w:p>
    <w:p w:rsidR="007C7792" w:rsidRPr="007C7792" w:rsidRDefault="007C7792" w:rsidP="007C7792"/>
    <w:p w:rsidR="0007577E" w:rsidRDefault="0007577E" w:rsidP="0007577E">
      <w:pPr>
        <w:pStyle w:val="Heading2"/>
      </w:pPr>
      <w:bookmarkStart w:id="15" w:name="_Toc529829264"/>
      <w:r>
        <w:t>Le</w:t>
      </w:r>
      <w:r w:rsidR="00C078EB">
        <w:t xml:space="preserve"> panneau de visualisation de la liste des objets dans l’unité d’archives sélectionnée</w:t>
      </w:r>
      <w:bookmarkEnd w:id="15"/>
    </w:p>
    <w:p w:rsidR="0007577E" w:rsidRDefault="0007577E" w:rsidP="0007577E">
      <w:r>
        <w:t xml:space="preserve">Dans ce panneau, il est possible de lister les objets dans le </w:t>
      </w:r>
      <w:proofErr w:type="spellStart"/>
      <w:r>
        <w:t>DataObjectGroup</w:t>
      </w:r>
      <w:proofErr w:type="spellEnd"/>
      <w:r>
        <w:t xml:space="preserve"> de l’</w:t>
      </w:r>
      <w:proofErr w:type="spellStart"/>
      <w:r>
        <w:t>ArchiveUnit</w:t>
      </w:r>
      <w:proofErr w:type="spellEnd"/>
      <w:r>
        <w:t xml:space="preserve"> sélectionné dans le panneau de visualisation de l’arbre et de la modifier.</w:t>
      </w:r>
    </w:p>
    <w:p w:rsidR="0007577E" w:rsidRDefault="007F4873" w:rsidP="0007577E">
      <w:pPr>
        <w:spacing w:after="0"/>
      </w:pPr>
      <w:r>
        <w:rPr>
          <w:noProof/>
          <w:lang w:eastAsia="fr-FR"/>
        </w:rPr>
        <w:drawing>
          <wp:anchor distT="0" distB="0" distL="114300" distR="114300" simplePos="0" relativeHeight="251688448" behindDoc="0" locked="0" layoutInCell="1" allowOverlap="1">
            <wp:simplePos x="0" y="0"/>
            <wp:positionH relativeFrom="column">
              <wp:posOffset>0</wp:posOffset>
            </wp:positionH>
            <wp:positionV relativeFrom="paragraph">
              <wp:posOffset>8890</wp:posOffset>
            </wp:positionV>
            <wp:extent cx="1089660" cy="1708785"/>
            <wp:effectExtent l="0" t="0" r="0" b="571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gResipN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89660" cy="1708785"/>
                    </a:xfrm>
                    <a:prstGeom prst="rect">
                      <a:avLst/>
                    </a:prstGeom>
                  </pic:spPr>
                </pic:pic>
              </a:graphicData>
            </a:graphic>
            <wp14:sizeRelH relativeFrom="margin">
              <wp14:pctWidth>0</wp14:pctWidth>
            </wp14:sizeRelH>
            <wp14:sizeRelV relativeFrom="margin">
              <wp14:pctHeight>0</wp14:pctHeight>
            </wp14:sizeRelV>
          </wp:anchor>
        </w:drawing>
      </w:r>
      <w:r w:rsidR="0007577E">
        <w:t>Le panneau contient différents éléments :</w:t>
      </w:r>
    </w:p>
    <w:p w:rsidR="007F4873" w:rsidRDefault="007F4873" w:rsidP="007F4873">
      <w:pPr>
        <w:pStyle w:val="ListParagraph"/>
        <w:numPr>
          <w:ilvl w:val="0"/>
          <w:numId w:val="14"/>
        </w:numPr>
        <w:spacing w:after="0"/>
      </w:pPr>
      <w:r>
        <w:t xml:space="preserve">Dans la zone principale, la liste des objets binaires et physiques dans le </w:t>
      </w:r>
      <w:proofErr w:type="spellStart"/>
      <w:r>
        <w:t>DataObjectGroup</w:t>
      </w:r>
      <w:proofErr w:type="spellEnd"/>
      <w:r>
        <w:t xml:space="preserve"> de l’</w:t>
      </w:r>
      <w:proofErr w:type="spellStart"/>
      <w:r>
        <w:t>ArchiveUnit</w:t>
      </w:r>
      <w:proofErr w:type="spellEnd"/>
      <w:r>
        <w:t xml:space="preserve"> sélectionnée ;</w:t>
      </w:r>
    </w:p>
    <w:p w:rsidR="007F4873" w:rsidRDefault="007F4873" w:rsidP="007F4873">
      <w:pPr>
        <w:pStyle w:val="ListParagraph"/>
        <w:numPr>
          <w:ilvl w:val="0"/>
          <w:numId w:val="14"/>
        </w:numPr>
        <w:spacing w:after="0"/>
      </w:pPr>
      <w:r>
        <w:t xml:space="preserve">Un bouton « Ouvrir l’objet » qui permet d’ouvrir au niveau </w:t>
      </w:r>
      <w:proofErr w:type="spellStart"/>
      <w:r>
        <w:t>windows</w:t>
      </w:r>
      <w:proofErr w:type="spellEnd"/>
      <w:r>
        <w:t xml:space="preserve"> le fichier correspondant à l’objet binaire sélectionné ;</w:t>
      </w:r>
    </w:p>
    <w:p w:rsidR="007F4873" w:rsidRDefault="007F4873" w:rsidP="007F4873">
      <w:pPr>
        <w:pStyle w:val="ListParagraph"/>
        <w:numPr>
          <w:ilvl w:val="0"/>
          <w:numId w:val="14"/>
        </w:numPr>
        <w:spacing w:after="0"/>
      </w:pPr>
      <w:r>
        <w:t>Un bouton « Changer l’objet » qui permet d’affecter un autre contenu binaire à cet objet.</w:t>
      </w:r>
    </w:p>
    <w:p w:rsidR="007F4873" w:rsidRDefault="007F4873">
      <w:pPr>
        <w:spacing w:after="0" w:line="240" w:lineRule="auto"/>
      </w:pPr>
    </w:p>
    <w:p w:rsidR="007F4873" w:rsidRDefault="007F4873">
      <w:pPr>
        <w:spacing w:after="0" w:line="240" w:lineRule="auto"/>
      </w:pPr>
    </w:p>
    <w:p w:rsidR="007F4873" w:rsidRDefault="007F4873" w:rsidP="007F4873">
      <w:r>
        <w:t>Il est possible sur cette liste, il est possible :</w:t>
      </w:r>
    </w:p>
    <w:p w:rsidR="007F4873" w:rsidRPr="007F4873" w:rsidRDefault="007F4873" w:rsidP="007F4873">
      <w:pPr>
        <w:pStyle w:val="ListParagraph"/>
        <w:numPr>
          <w:ilvl w:val="0"/>
          <w:numId w:val="15"/>
        </w:numPr>
      </w:pPr>
      <w:r>
        <w:t>Par clic droit sur une ligne on sélectionne un objet ;</w:t>
      </w:r>
    </w:p>
    <w:p w:rsidR="005853B2" w:rsidRDefault="007F4873" w:rsidP="007F4873">
      <w:pPr>
        <w:pStyle w:val="ListParagraph"/>
        <w:numPr>
          <w:ilvl w:val="0"/>
          <w:numId w:val="15"/>
        </w:numPr>
      </w:pPr>
      <w:r>
        <w:lastRenderedPageBreak/>
        <w:t xml:space="preserve">Par appui sur la touche SUPPR ou « Retour arrière », l’objet sélectionné sera effacé du </w:t>
      </w:r>
      <w:proofErr w:type="spellStart"/>
      <w:r>
        <w:t>DataObjectGroup</w:t>
      </w:r>
      <w:proofErr w:type="spellEnd"/>
      <w:r>
        <w:t xml:space="preserve"> (mais pas du disque).</w:t>
      </w:r>
    </w:p>
    <w:p w:rsidR="007F4873" w:rsidRDefault="007F4873" w:rsidP="007F4873"/>
    <w:p w:rsidR="007F4873" w:rsidRDefault="007F4873" w:rsidP="00601657">
      <w:pPr>
        <w:pStyle w:val="Heading2"/>
      </w:pPr>
      <w:bookmarkStart w:id="16" w:name="_Toc529829265"/>
      <w:r>
        <w:t>Le panneau de visualisation et d’édition des métadonnées de l’objet sélectionné</w:t>
      </w:r>
      <w:bookmarkEnd w:id="16"/>
    </w:p>
    <w:p w:rsidR="007F4873" w:rsidRDefault="007F4873" w:rsidP="007F4873">
      <w:r>
        <w:t>Dans ce panneau, il est possible de visualiser et d’éditer les métadonnées de l’objet sélectionné.</w:t>
      </w:r>
    </w:p>
    <w:p w:rsidR="007F4873" w:rsidRDefault="00601657" w:rsidP="007F4873">
      <w:r>
        <w:rPr>
          <w:noProof/>
          <w:lang w:eastAsia="fr-FR"/>
        </w:rPr>
        <w:drawing>
          <wp:anchor distT="0" distB="0" distL="114300" distR="114300" simplePos="0" relativeHeight="251696640" behindDoc="0" locked="0" layoutInCell="1" allowOverlap="1">
            <wp:simplePos x="0" y="0"/>
            <wp:positionH relativeFrom="column">
              <wp:posOffset>0</wp:posOffset>
            </wp:positionH>
            <wp:positionV relativeFrom="paragraph">
              <wp:posOffset>635</wp:posOffset>
            </wp:positionV>
            <wp:extent cx="1374140" cy="140970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gResipN5.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74140" cy="1409700"/>
                    </a:xfrm>
                    <a:prstGeom prst="rect">
                      <a:avLst/>
                    </a:prstGeom>
                  </pic:spPr>
                </pic:pic>
              </a:graphicData>
            </a:graphic>
          </wp:anchor>
        </w:drawing>
      </w:r>
      <w:r>
        <w:t>Le panneau contient différents éléments :</w:t>
      </w:r>
    </w:p>
    <w:p w:rsidR="00601657" w:rsidRDefault="00601657" w:rsidP="00601657">
      <w:pPr>
        <w:pStyle w:val="ListParagraph"/>
        <w:numPr>
          <w:ilvl w:val="0"/>
          <w:numId w:val="16"/>
        </w:numPr>
      </w:pPr>
      <w:r>
        <w:t xml:space="preserve">Dans la zone principale, le contenu des métadonnées de l’objet sélectionné dans la liste présenté de manière explicite dans le cas d’un </w:t>
      </w:r>
      <w:proofErr w:type="spellStart"/>
      <w:r>
        <w:t>BinaryDataObjet</w:t>
      </w:r>
      <w:proofErr w:type="spellEnd"/>
      <w:r>
        <w:t xml:space="preserve"> ou présenté en XML dans le cas d’un </w:t>
      </w:r>
      <w:proofErr w:type="spellStart"/>
      <w:r>
        <w:t>PhysicalDataObject</w:t>
      </w:r>
      <w:proofErr w:type="spellEnd"/>
      <w:r>
        <w:t> ;</w:t>
      </w:r>
    </w:p>
    <w:p w:rsidR="00601657" w:rsidRDefault="00601657" w:rsidP="00601657">
      <w:pPr>
        <w:pStyle w:val="ListParagraph"/>
        <w:numPr>
          <w:ilvl w:val="0"/>
          <w:numId w:val="16"/>
        </w:numPr>
      </w:pPr>
      <w:r>
        <w:t xml:space="preserve"> Un bouton  « Editer l’</w:t>
      </w:r>
      <w:proofErr w:type="spellStart"/>
      <w:r>
        <w:t>ArchiveUnit</w:t>
      </w:r>
      <w:proofErr w:type="spellEnd"/>
      <w:r>
        <w:t xml:space="preserve"> » qui ouvre un dialogue d’édition du contenu XML des métadonnées, </w:t>
      </w:r>
    </w:p>
    <w:p w:rsidR="00601657" w:rsidRDefault="00601657" w:rsidP="00601657">
      <w:r>
        <w:t xml:space="preserve">La fonction d’édition XML, permet d’éditer librement le contenu mais impose de respecter la forme exacte du contenu du </w:t>
      </w:r>
      <w:proofErr w:type="spellStart"/>
      <w:r>
        <w:t>DataObject</w:t>
      </w:r>
      <w:proofErr w:type="spellEnd"/>
      <w:r>
        <w:t xml:space="preserve"> selon sa nature </w:t>
      </w:r>
      <w:proofErr w:type="spellStart"/>
      <w:r>
        <w:t>Binary</w:t>
      </w:r>
      <w:proofErr w:type="spellEnd"/>
      <w:r>
        <w:t xml:space="preserve"> ou Physical. Pour prendre en compte la nouvelle version il faut appuyer sur « Sauver » dans le dialogue d’édition. A noter si le contenu XML n’est pas conforme au SEDA 2.1 du </w:t>
      </w:r>
      <w:proofErr w:type="spellStart"/>
      <w:r>
        <w:t>DataObject</w:t>
      </w:r>
      <w:proofErr w:type="spellEnd"/>
      <w:r>
        <w:t>, un message d’erreur en rouge indique le problème et le dialogue n’est pas fermé.</w:t>
      </w:r>
    </w:p>
    <w:p w:rsidR="00601657" w:rsidRDefault="00601657" w:rsidP="00601657"/>
    <w:p w:rsidR="007F4873" w:rsidRDefault="00C4467F" w:rsidP="003D4D66">
      <w:pPr>
        <w:pStyle w:val="Heading1"/>
      </w:pPr>
      <w:bookmarkStart w:id="17" w:name="_Toc529829266"/>
      <w:r>
        <w:t>Utilisation en glisser/déposer</w:t>
      </w:r>
      <w:bookmarkEnd w:id="17"/>
    </w:p>
    <w:p w:rsidR="003D4D66" w:rsidRDefault="00C4467F" w:rsidP="003D4D66">
      <w:r>
        <w:t>Un script « Resip.bat » est fourni  avec l’exécutable et permet de lancer automatiquement la constitution d’un SIP par glisser/déposer d’une structure d’archives sur disque (cf. la partie « </w:t>
      </w:r>
      <w:r w:rsidRPr="00C4467F">
        <w:t>La représentation d’une structure d’archives sur le disque</w:t>
      </w:r>
      <w:r>
        <w:t> »)</w:t>
      </w:r>
    </w:p>
    <w:p w:rsidR="00C4467F" w:rsidRDefault="00C4467F" w:rsidP="003D4D66">
      <w:r>
        <w:t>Les options de génération ainsi que les métadonnées globales prise en compte dans la génération du SIP sont dans le fichier « c</w:t>
      </w:r>
      <w:r w:rsidR="00A50723">
        <w:t>onfig/</w:t>
      </w:r>
      <w:proofErr w:type="spellStart"/>
      <w:r w:rsidR="00A50723">
        <w:t>ExportContext.config</w:t>
      </w:r>
      <w:proofErr w:type="spellEnd"/>
      <w:r w:rsidR="00A50723">
        <w:t> » (</w:t>
      </w:r>
      <w:proofErr w:type="spellStart"/>
      <w:r w:rsidR="00A50723">
        <w:t>cf</w:t>
      </w:r>
      <w:proofErr w:type="spellEnd"/>
      <w:r w:rsidR="00A50723">
        <w:t xml:space="preserve"> exemple en annexe)</w:t>
      </w:r>
    </w:p>
    <w:p w:rsidR="00C4467F" w:rsidRDefault="00C4467F" w:rsidP="003D4D66"/>
    <w:p w:rsidR="00C4467F" w:rsidRDefault="00C4467F" w:rsidP="00C4467F">
      <w:pPr>
        <w:pStyle w:val="Heading1"/>
      </w:pPr>
      <w:bookmarkStart w:id="18" w:name="_Toc529829267"/>
      <w:r>
        <w:t>Utilisation en ligne de commande</w:t>
      </w:r>
      <w:bookmarkEnd w:id="18"/>
    </w:p>
    <w:p w:rsidR="00C4467F" w:rsidRDefault="00C4467F" w:rsidP="00C4467F">
      <w:r>
        <w:t>L’exécutable peut aussi être utilisé en ligne de commande pour lancer soit une opération sans lancement de l’interface graphique, comme dans le cas du script en glisser/déposer, ou pour lancer l’interface graphique avec un contexte déjà chargé.</w:t>
      </w:r>
    </w:p>
    <w:p w:rsidR="00C4467F" w:rsidRDefault="00C4467F" w:rsidP="00C4467F">
      <w:r>
        <w:t>Les options de la ligne de commande sont les suivantes :</w:t>
      </w:r>
    </w:p>
    <w:tbl>
      <w:tblPr>
        <w:tblStyle w:val="TableGrid"/>
        <w:tblW w:w="0" w:type="auto"/>
        <w:tblLook w:val="04A0" w:firstRow="1" w:lastRow="0" w:firstColumn="1" w:lastColumn="0" w:noHBand="0" w:noVBand="1"/>
      </w:tblPr>
      <w:tblGrid>
        <w:gridCol w:w="2660"/>
        <w:gridCol w:w="7946"/>
      </w:tblGrid>
      <w:tr w:rsidR="004D14BF" w:rsidTr="004D14BF">
        <w:trPr>
          <w:trHeight w:val="317"/>
        </w:trPr>
        <w:tc>
          <w:tcPr>
            <w:tcW w:w="2660" w:type="dxa"/>
            <w:vAlign w:val="bottom"/>
          </w:tcPr>
          <w:p w:rsidR="004D14BF" w:rsidRDefault="004D14BF" w:rsidP="004D14BF">
            <w:pPr>
              <w:jc w:val="center"/>
            </w:pPr>
            <w:r>
              <w:t>Argument</w:t>
            </w:r>
          </w:p>
        </w:tc>
        <w:tc>
          <w:tcPr>
            <w:tcW w:w="7946" w:type="dxa"/>
            <w:vAlign w:val="bottom"/>
          </w:tcPr>
          <w:p w:rsidR="004D14BF" w:rsidRDefault="004D14BF" w:rsidP="004D14BF">
            <w:pPr>
              <w:jc w:val="center"/>
            </w:pPr>
            <w:r>
              <w:t>Description</w:t>
            </w:r>
          </w:p>
        </w:tc>
      </w:tr>
      <w:tr w:rsidR="004D14BF" w:rsidTr="004D14BF">
        <w:tc>
          <w:tcPr>
            <w:tcW w:w="2660" w:type="dxa"/>
          </w:tcPr>
          <w:p w:rsidR="004D14BF" w:rsidRDefault="004D14BF" w:rsidP="00C4467F">
            <w:r>
              <w:t>--help</w:t>
            </w:r>
          </w:p>
        </w:tc>
        <w:tc>
          <w:tcPr>
            <w:tcW w:w="7946" w:type="dxa"/>
          </w:tcPr>
          <w:p w:rsidR="004D14BF" w:rsidRDefault="004D14BF" w:rsidP="00C4467F">
            <w:r>
              <w:t>Description des arguments utilisables</w:t>
            </w:r>
          </w:p>
        </w:tc>
      </w:tr>
      <w:tr w:rsidR="004D14BF" w:rsidTr="004D14BF">
        <w:tc>
          <w:tcPr>
            <w:tcW w:w="2660" w:type="dxa"/>
          </w:tcPr>
          <w:p w:rsidR="004D14BF" w:rsidRDefault="004D14BF" w:rsidP="00F67DA3">
            <w:r>
              <w:t>--</w:t>
            </w:r>
            <w:proofErr w:type="spellStart"/>
            <w:r>
              <w:t>diskimport</w:t>
            </w:r>
            <w:proofErr w:type="spellEnd"/>
            <w:r>
              <w:t xml:space="preserve"> </w:t>
            </w:r>
            <w:r w:rsidR="00F67DA3">
              <w:t>XXX</w:t>
            </w:r>
          </w:p>
        </w:tc>
        <w:tc>
          <w:tcPr>
            <w:tcW w:w="7946" w:type="dxa"/>
          </w:tcPr>
          <w:p w:rsidR="004D14BF" w:rsidRDefault="004D14BF" w:rsidP="004D14BF">
            <w:pPr>
              <w:spacing w:after="0" w:line="240" w:lineRule="auto"/>
            </w:pPr>
            <w:r>
              <w:t>Importe une hiérarchie d'AU depuis une hiérarchie de répertoires et fichiers avec en argument le répertoire racine</w:t>
            </w:r>
            <w:r w:rsidR="00F67DA3">
              <w:t xml:space="preserve"> « XXX »</w:t>
            </w:r>
          </w:p>
          <w:p w:rsidR="004D14BF" w:rsidRDefault="004D14BF" w:rsidP="00C4467F"/>
        </w:tc>
      </w:tr>
      <w:tr w:rsidR="004D14BF" w:rsidTr="004D14BF">
        <w:tc>
          <w:tcPr>
            <w:tcW w:w="2660" w:type="dxa"/>
          </w:tcPr>
          <w:p w:rsidR="004D14BF" w:rsidRDefault="004D14BF" w:rsidP="00F67DA3">
            <w:r w:rsidRPr="004D14BF">
              <w:lastRenderedPageBreak/>
              <w:t>--</w:t>
            </w:r>
            <w:proofErr w:type="spellStart"/>
            <w:r w:rsidRPr="004D14BF">
              <w:t>exclude</w:t>
            </w:r>
            <w:proofErr w:type="spellEnd"/>
            <w:r>
              <w:t> </w:t>
            </w:r>
            <w:r w:rsidR="00F67DA3">
              <w:t>XXX</w:t>
            </w:r>
          </w:p>
        </w:tc>
        <w:tc>
          <w:tcPr>
            <w:tcW w:w="7946" w:type="dxa"/>
          </w:tcPr>
          <w:p w:rsidR="004D14BF" w:rsidRDefault="004D14BF" w:rsidP="004D14BF">
            <w:r>
              <w:t>E</w:t>
            </w:r>
            <w:r w:rsidRPr="004D14BF">
              <w:t xml:space="preserve">xclu de l'import d'une </w:t>
            </w:r>
            <w:r>
              <w:t xml:space="preserve">hiérarchie les fichiers dont le nom sont </w:t>
            </w:r>
            <w:proofErr w:type="gramStart"/>
            <w:r>
              <w:t>conformes aux expressions régulières définie dans les lignes du fichier « </w:t>
            </w:r>
            <w:proofErr w:type="gramEnd"/>
            <w:r>
              <w:t xml:space="preserve"> </w:t>
            </w:r>
            <w:r w:rsidR="00F67DA3">
              <w:t>XXX »</w:t>
            </w:r>
          </w:p>
        </w:tc>
      </w:tr>
      <w:tr w:rsidR="004D14BF" w:rsidTr="004D14BF">
        <w:tc>
          <w:tcPr>
            <w:tcW w:w="2660" w:type="dxa"/>
          </w:tcPr>
          <w:p w:rsidR="004D14BF" w:rsidRDefault="00F67DA3" w:rsidP="00C4467F">
            <w:r>
              <w:t>--</w:t>
            </w:r>
            <w:r w:rsidRPr="00C4467F">
              <w:rPr>
                <w:lang w:val="en-US"/>
              </w:rPr>
              <w:t xml:space="preserve"> </w:t>
            </w:r>
            <w:proofErr w:type="spellStart"/>
            <w:r w:rsidRPr="00C4467F">
              <w:rPr>
                <w:lang w:val="en-US"/>
              </w:rPr>
              <w:t>sipimport</w:t>
            </w:r>
            <w:proofErr w:type="spellEnd"/>
            <w:r>
              <w:rPr>
                <w:lang w:val="en-US"/>
              </w:rPr>
              <w:t xml:space="preserve"> XXX</w:t>
            </w:r>
          </w:p>
        </w:tc>
        <w:tc>
          <w:tcPr>
            <w:tcW w:w="7946" w:type="dxa"/>
          </w:tcPr>
          <w:p w:rsidR="004D14BF" w:rsidRDefault="00F67DA3" w:rsidP="00C4467F">
            <w:r>
              <w:t>I</w:t>
            </w:r>
            <w:r>
              <w:t>mporte une hiérarchie d'AU depuis un SIP SEDA avec en argument le nom du fichier</w:t>
            </w:r>
            <w:r>
              <w:t xml:space="preserve"> « XXX »</w:t>
            </w:r>
          </w:p>
        </w:tc>
      </w:tr>
      <w:tr w:rsidR="004D14BF" w:rsidTr="004D14BF">
        <w:tc>
          <w:tcPr>
            <w:tcW w:w="2660" w:type="dxa"/>
          </w:tcPr>
          <w:p w:rsidR="004D14BF" w:rsidRDefault="00F67DA3" w:rsidP="00C4467F">
            <w:r w:rsidRPr="00C4467F">
              <w:rPr>
                <w:lang w:val="en-US"/>
              </w:rPr>
              <w:t>--context</w:t>
            </w:r>
            <w:r>
              <w:rPr>
                <w:lang w:val="en-US"/>
              </w:rPr>
              <w:t xml:space="preserve"> XXX</w:t>
            </w:r>
          </w:p>
        </w:tc>
        <w:tc>
          <w:tcPr>
            <w:tcW w:w="7946" w:type="dxa"/>
          </w:tcPr>
          <w:p w:rsidR="004D14BF" w:rsidRDefault="00F67DA3" w:rsidP="00C4467F">
            <w:r>
              <w:t>D</w:t>
            </w:r>
            <w:r>
              <w:t>éfini les informations globales utiles à la génération du SIP (</w:t>
            </w:r>
            <w:proofErr w:type="spellStart"/>
            <w:r>
              <w:t>MessageIdentifier</w:t>
            </w:r>
            <w:proofErr w:type="spellEnd"/>
            <w:r>
              <w:t>…) dans le fichier « XXX »</w:t>
            </w:r>
          </w:p>
        </w:tc>
      </w:tr>
      <w:tr w:rsidR="004D14BF" w:rsidTr="004D14BF">
        <w:tc>
          <w:tcPr>
            <w:tcW w:w="2660" w:type="dxa"/>
          </w:tcPr>
          <w:p w:rsidR="004D14BF" w:rsidRDefault="00F67DA3" w:rsidP="00C4467F">
            <w:r>
              <w:t>--</w:t>
            </w:r>
            <w:r w:rsidRPr="00C4467F">
              <w:rPr>
                <w:lang w:val="en-US"/>
              </w:rPr>
              <w:t xml:space="preserve"> </w:t>
            </w:r>
            <w:proofErr w:type="spellStart"/>
            <w:r w:rsidRPr="00C4467F">
              <w:rPr>
                <w:lang w:val="en-US"/>
              </w:rPr>
              <w:t>generatesip</w:t>
            </w:r>
            <w:proofErr w:type="spellEnd"/>
            <w:r>
              <w:rPr>
                <w:lang w:val="en-US"/>
              </w:rPr>
              <w:t xml:space="preserve"> XXX</w:t>
            </w:r>
          </w:p>
        </w:tc>
        <w:tc>
          <w:tcPr>
            <w:tcW w:w="7946" w:type="dxa"/>
          </w:tcPr>
          <w:p w:rsidR="004D14BF" w:rsidRDefault="00F67DA3" w:rsidP="001747F2">
            <w:pPr>
              <w:spacing w:after="0" w:line="240" w:lineRule="auto"/>
            </w:pPr>
            <w:r>
              <w:t>G</w:t>
            </w:r>
            <w:r>
              <w:t xml:space="preserve">énère un paquet SEDA SIP de la structure importée </w:t>
            </w:r>
            <w:r>
              <w:t xml:space="preserve">sous la forme du fichier « XXX » </w:t>
            </w:r>
          </w:p>
        </w:tc>
      </w:tr>
      <w:tr w:rsidR="004D14BF" w:rsidTr="004D14BF">
        <w:tc>
          <w:tcPr>
            <w:tcW w:w="2660" w:type="dxa"/>
          </w:tcPr>
          <w:p w:rsidR="004D14BF" w:rsidRDefault="001747F2" w:rsidP="00C4467F">
            <w:r>
              <w:t xml:space="preserve">-- </w:t>
            </w:r>
            <w:proofErr w:type="spellStart"/>
            <w:r>
              <w:t>manifest</w:t>
            </w:r>
            <w:proofErr w:type="spellEnd"/>
            <w:r>
              <w:t xml:space="preserve"> XXX</w:t>
            </w:r>
          </w:p>
        </w:tc>
        <w:tc>
          <w:tcPr>
            <w:tcW w:w="7946" w:type="dxa"/>
          </w:tcPr>
          <w:p w:rsidR="004D14BF" w:rsidRDefault="001747F2" w:rsidP="001747F2">
            <w:r>
              <w:t xml:space="preserve">Génère </w:t>
            </w:r>
            <w:r>
              <w:t xml:space="preserve">le </w:t>
            </w:r>
            <w:proofErr w:type="spellStart"/>
            <w:r>
              <w:t>manifest</w:t>
            </w:r>
            <w:proofErr w:type="spellEnd"/>
            <w:r>
              <w:t xml:space="preserve"> XML</w:t>
            </w:r>
            <w:r>
              <w:t xml:space="preserve"> SEDA de la structure importée sous la forme du fichier « XXX »</w:t>
            </w:r>
          </w:p>
        </w:tc>
      </w:tr>
      <w:tr w:rsidR="004D14BF" w:rsidTr="004D14BF">
        <w:tc>
          <w:tcPr>
            <w:tcW w:w="2660" w:type="dxa"/>
          </w:tcPr>
          <w:p w:rsidR="004D14BF" w:rsidRDefault="001747F2" w:rsidP="00C4467F">
            <w:r>
              <w:t>--</w:t>
            </w:r>
            <w:proofErr w:type="spellStart"/>
            <w:r>
              <w:t>workdir</w:t>
            </w:r>
            <w:proofErr w:type="spellEnd"/>
            <w:r>
              <w:t xml:space="preserve"> XXX</w:t>
            </w:r>
          </w:p>
        </w:tc>
        <w:tc>
          <w:tcPr>
            <w:tcW w:w="7946" w:type="dxa"/>
          </w:tcPr>
          <w:p w:rsidR="004D14BF" w:rsidRDefault="001747F2" w:rsidP="001747F2">
            <w:r>
              <w:t>D</w:t>
            </w:r>
            <w:r>
              <w:t>ésigne le répe</w:t>
            </w:r>
            <w:r>
              <w:t>rtoire de travail pour les logs ou</w:t>
            </w:r>
            <w:r>
              <w:t xml:space="preserve"> les répertoires d'extraction temporaire</w:t>
            </w:r>
            <w:r>
              <w:t xml:space="preserve"> (par défaut %User%/Documents/</w:t>
            </w:r>
            <w:proofErr w:type="spellStart"/>
            <w:r>
              <w:t>ReSip</w:t>
            </w:r>
            <w:proofErr w:type="spellEnd"/>
            <w:r>
              <w:t>, ou celui défini dans les préférences de l’IHM)</w:t>
            </w:r>
          </w:p>
        </w:tc>
      </w:tr>
      <w:tr w:rsidR="004D14BF" w:rsidTr="004D14BF">
        <w:tc>
          <w:tcPr>
            <w:tcW w:w="2660" w:type="dxa"/>
          </w:tcPr>
          <w:p w:rsidR="004D14BF" w:rsidRDefault="001747F2" w:rsidP="00C4467F">
            <w:r>
              <w:t>--</w:t>
            </w:r>
            <w:proofErr w:type="spellStart"/>
            <w:r>
              <w:t>xcommand</w:t>
            </w:r>
            <w:proofErr w:type="spellEnd"/>
          </w:p>
        </w:tc>
        <w:tc>
          <w:tcPr>
            <w:tcW w:w="7946" w:type="dxa"/>
          </w:tcPr>
          <w:p w:rsidR="004D14BF" w:rsidRDefault="001747F2" w:rsidP="00C4467F">
            <w:r>
              <w:t>Ne lance pas l’interface graphique</w:t>
            </w:r>
          </w:p>
        </w:tc>
      </w:tr>
      <w:tr w:rsidR="004D14BF" w:rsidTr="004D14BF">
        <w:tc>
          <w:tcPr>
            <w:tcW w:w="2660" w:type="dxa"/>
          </w:tcPr>
          <w:p w:rsidR="004D14BF" w:rsidRDefault="001747F2" w:rsidP="00C4467F">
            <w:r>
              <w:t>--</w:t>
            </w:r>
            <w:proofErr w:type="spellStart"/>
            <w:r>
              <w:t>hierarchical</w:t>
            </w:r>
            <w:proofErr w:type="spellEnd"/>
          </w:p>
        </w:tc>
        <w:tc>
          <w:tcPr>
            <w:tcW w:w="7946" w:type="dxa"/>
          </w:tcPr>
          <w:p w:rsidR="004D14BF" w:rsidRDefault="001747F2" w:rsidP="001747F2">
            <w:r>
              <w:t xml:space="preserve">Génère les </w:t>
            </w:r>
            <w:proofErr w:type="spellStart"/>
            <w:r>
              <w:t>ArchiveUnits</w:t>
            </w:r>
            <w:proofErr w:type="spellEnd"/>
            <w:r>
              <w:t xml:space="preserve"> </w:t>
            </w:r>
            <w:r>
              <w:t xml:space="preserve">en mode hiérarchique dans le </w:t>
            </w:r>
            <w:proofErr w:type="spellStart"/>
            <w:r>
              <w:t>manifest</w:t>
            </w:r>
            <w:proofErr w:type="spellEnd"/>
            <w:r>
              <w:t xml:space="preserve"> SEDA</w:t>
            </w:r>
          </w:p>
        </w:tc>
      </w:tr>
      <w:tr w:rsidR="004D14BF" w:rsidTr="004D14BF">
        <w:tc>
          <w:tcPr>
            <w:tcW w:w="2660" w:type="dxa"/>
          </w:tcPr>
          <w:p w:rsidR="004D14BF" w:rsidRDefault="001747F2" w:rsidP="00C4467F">
            <w:r w:rsidRPr="00C4467F">
              <w:rPr>
                <w:lang w:val="en-US"/>
              </w:rPr>
              <w:t>--indented</w:t>
            </w:r>
          </w:p>
        </w:tc>
        <w:tc>
          <w:tcPr>
            <w:tcW w:w="7946" w:type="dxa"/>
          </w:tcPr>
          <w:p w:rsidR="004D14BF" w:rsidRDefault="001747F2" w:rsidP="001747F2">
            <w:r>
              <w:t xml:space="preserve">Génère le </w:t>
            </w:r>
            <w:proofErr w:type="spellStart"/>
            <w:r>
              <w:t>manifest</w:t>
            </w:r>
            <w:proofErr w:type="spellEnd"/>
            <w:r>
              <w:t xml:space="preserve"> SEDA en XML indenté</w:t>
            </w:r>
          </w:p>
        </w:tc>
      </w:tr>
      <w:tr w:rsidR="001747F2" w:rsidTr="004D14BF">
        <w:tc>
          <w:tcPr>
            <w:tcW w:w="2660" w:type="dxa"/>
          </w:tcPr>
          <w:p w:rsidR="001747F2" w:rsidRPr="00C4467F" w:rsidRDefault="00A50723" w:rsidP="00C4467F">
            <w:pPr>
              <w:rPr>
                <w:lang w:val="en-US"/>
              </w:rPr>
            </w:pPr>
            <w:r w:rsidRPr="00C4467F">
              <w:rPr>
                <w:lang w:val="en-US"/>
              </w:rPr>
              <w:t>--verbatim</w:t>
            </w:r>
            <w:r>
              <w:rPr>
                <w:lang w:val="en-US"/>
              </w:rPr>
              <w:t xml:space="preserve"> XXX</w:t>
            </w:r>
          </w:p>
        </w:tc>
        <w:tc>
          <w:tcPr>
            <w:tcW w:w="7946" w:type="dxa"/>
          </w:tcPr>
          <w:p w:rsidR="001747F2" w:rsidRPr="00A50723" w:rsidRDefault="00A50723" w:rsidP="001747F2">
            <w:r>
              <w:t xml:space="preserve">Indique le </w:t>
            </w:r>
            <w:r w:rsidRPr="00A50723">
              <w:t>niveau d'évènement à loguer (OFF|ERROR|GLOBAL|STEP|OBJECTS_GROUP|OBJECTS|OBJECTS_WARNINGS)</w:t>
            </w:r>
          </w:p>
        </w:tc>
      </w:tr>
    </w:tbl>
    <w:p w:rsidR="004D14BF" w:rsidRDefault="004D14BF" w:rsidP="00C4467F"/>
    <w:p w:rsidR="007F4873" w:rsidRDefault="007F4873">
      <w:pPr>
        <w:spacing w:after="0" w:line="240" w:lineRule="auto"/>
        <w:rPr>
          <w:rFonts w:asciiTheme="majorHAnsi" w:eastAsiaTheme="majorEastAsia" w:hAnsiTheme="majorHAnsi" w:cstheme="majorBidi"/>
          <w:color w:val="17365D" w:themeColor="text2" w:themeShade="BF"/>
          <w:spacing w:val="5"/>
          <w:kern w:val="2"/>
          <w:sz w:val="52"/>
          <w:szCs w:val="52"/>
        </w:rPr>
      </w:pPr>
      <w:r>
        <w:br w:type="page"/>
      </w:r>
    </w:p>
    <w:p w:rsidR="0012089E" w:rsidRDefault="007F4873" w:rsidP="0012089E">
      <w:pPr>
        <w:pStyle w:val="Title"/>
      </w:pPr>
      <w:r>
        <w:lastRenderedPageBreak/>
        <w:t>A</w:t>
      </w:r>
      <w:r w:rsidR="0012089E">
        <w:t>nnexes </w:t>
      </w:r>
    </w:p>
    <w:p w:rsidR="0012089E" w:rsidRDefault="003D4D66" w:rsidP="0012089E">
      <w:pPr>
        <w:pStyle w:val="Heading1"/>
      </w:pPr>
      <w:bookmarkStart w:id="19" w:name="_Toc529829268"/>
      <w:r>
        <w:t xml:space="preserve">Annexe : </w:t>
      </w:r>
      <w:r w:rsidR="0012089E">
        <w:t>Fichiers d’exemple</w:t>
      </w:r>
      <w:bookmarkEnd w:id="19"/>
    </w:p>
    <w:p w:rsidR="0012089E" w:rsidRDefault="0012089E" w:rsidP="0012089E">
      <w:pPr>
        <w:pStyle w:val="ListParagraph"/>
        <w:numPr>
          <w:ilvl w:val="0"/>
          <w:numId w:val="5"/>
        </w:numPr>
      </w:pPr>
      <w:r>
        <w:t xml:space="preserve">__ ArchiveUnitMetadata.xml  </w:t>
      </w:r>
    </w:p>
    <w:p w:rsidR="0012089E" w:rsidRDefault="0012089E" w:rsidP="0012089E">
      <w:pPr>
        <w:spacing w:after="0" w:line="240" w:lineRule="auto"/>
        <w:ind w:left="1416"/>
        <w:rPr>
          <w:sz w:val="20"/>
          <w:szCs w:val="20"/>
          <w:lang w:val="en-US"/>
        </w:rPr>
      </w:pPr>
      <w:r>
        <w:rPr>
          <w:sz w:val="20"/>
          <w:szCs w:val="20"/>
          <w:lang w:val="en-US"/>
        </w:rPr>
        <w:t>&lt;</w:t>
      </w:r>
      <w:proofErr w:type="spellStart"/>
      <w:r>
        <w:rPr>
          <w:sz w:val="20"/>
          <w:szCs w:val="20"/>
          <w:lang w:val="en-US"/>
        </w:rPr>
        <w:t>ArchiveUnitProfile</w:t>
      </w:r>
      <w:proofErr w:type="spellEnd"/>
      <w:r>
        <w:rPr>
          <w:sz w:val="20"/>
          <w:szCs w:val="20"/>
          <w:lang w:val="en-US"/>
        </w:rPr>
        <w:t>&gt;AUP-000009&lt;/</w:t>
      </w:r>
      <w:proofErr w:type="spellStart"/>
      <w:r>
        <w:rPr>
          <w:sz w:val="20"/>
          <w:szCs w:val="20"/>
          <w:lang w:val="en-US"/>
        </w:rPr>
        <w:t>ArchiveUnitProfile</w:t>
      </w:r>
      <w:proofErr w:type="spellEnd"/>
      <w:r>
        <w:rPr>
          <w:sz w:val="20"/>
          <w:szCs w:val="20"/>
          <w:lang w:val="en-US"/>
        </w:rPr>
        <w:t>&gt;</w:t>
      </w:r>
    </w:p>
    <w:p w:rsidR="0012089E" w:rsidRDefault="0012089E" w:rsidP="0012089E">
      <w:pPr>
        <w:spacing w:after="0" w:line="240" w:lineRule="auto"/>
        <w:ind w:left="1416"/>
        <w:rPr>
          <w:sz w:val="20"/>
          <w:szCs w:val="20"/>
          <w:lang w:val="en-US"/>
        </w:rPr>
      </w:pPr>
      <w:r>
        <w:rPr>
          <w:sz w:val="20"/>
          <w:szCs w:val="20"/>
          <w:lang w:val="en-US"/>
        </w:rPr>
        <w:t>&lt;Management&gt;</w:t>
      </w:r>
    </w:p>
    <w:p w:rsidR="0012089E" w:rsidRDefault="0012089E" w:rsidP="0012089E">
      <w:pPr>
        <w:spacing w:after="0" w:line="240" w:lineRule="auto"/>
        <w:ind w:left="1416"/>
        <w:rPr>
          <w:sz w:val="20"/>
          <w:szCs w:val="20"/>
          <w:lang w:val="en-US"/>
        </w:rPr>
      </w:pPr>
      <w:r>
        <w:rPr>
          <w:sz w:val="20"/>
          <w:szCs w:val="20"/>
          <w:lang w:val="en-US"/>
        </w:rPr>
        <w:t xml:space="preserve">   &lt;</w:t>
      </w:r>
      <w:proofErr w:type="spellStart"/>
      <w:r>
        <w:rPr>
          <w:sz w:val="20"/>
          <w:szCs w:val="20"/>
          <w:lang w:val="en-US"/>
        </w:rPr>
        <w:t>AppraisalRule</w:t>
      </w:r>
      <w:proofErr w:type="spellEnd"/>
      <w:r>
        <w:rPr>
          <w:sz w:val="20"/>
          <w:szCs w:val="20"/>
          <w:lang w:val="en-US"/>
        </w:rPr>
        <w:t>&gt;</w:t>
      </w:r>
    </w:p>
    <w:p w:rsidR="0012089E" w:rsidRDefault="0012089E" w:rsidP="0012089E">
      <w:pPr>
        <w:spacing w:after="0" w:line="240" w:lineRule="auto"/>
        <w:ind w:left="1416"/>
        <w:rPr>
          <w:sz w:val="20"/>
          <w:szCs w:val="20"/>
          <w:lang w:val="en-US"/>
        </w:rPr>
      </w:pPr>
      <w:r>
        <w:rPr>
          <w:sz w:val="20"/>
          <w:szCs w:val="20"/>
          <w:lang w:val="en-US"/>
        </w:rPr>
        <w:t xml:space="preserve">     &lt;Rule&gt;APP-000001&lt;/Rule&gt;</w:t>
      </w:r>
    </w:p>
    <w:p w:rsidR="0012089E" w:rsidRDefault="0012089E" w:rsidP="0012089E">
      <w:pPr>
        <w:spacing w:after="0" w:line="240" w:lineRule="auto"/>
        <w:ind w:left="1416"/>
        <w:rPr>
          <w:sz w:val="20"/>
          <w:szCs w:val="20"/>
          <w:lang w:val="en-US"/>
        </w:rPr>
      </w:pPr>
      <w:r>
        <w:rPr>
          <w:sz w:val="20"/>
          <w:szCs w:val="20"/>
          <w:lang w:val="en-US"/>
        </w:rPr>
        <w:t xml:space="preserve">     &lt;</w:t>
      </w:r>
      <w:proofErr w:type="spellStart"/>
      <w:r>
        <w:rPr>
          <w:sz w:val="20"/>
          <w:szCs w:val="20"/>
          <w:lang w:val="en-US"/>
        </w:rPr>
        <w:t>StartDate</w:t>
      </w:r>
      <w:proofErr w:type="spellEnd"/>
      <w:r>
        <w:rPr>
          <w:sz w:val="20"/>
          <w:szCs w:val="20"/>
          <w:lang w:val="en-US"/>
        </w:rPr>
        <w:t>&gt;1985-09-01&lt;/</w:t>
      </w:r>
      <w:proofErr w:type="spellStart"/>
      <w:r>
        <w:rPr>
          <w:sz w:val="20"/>
          <w:szCs w:val="20"/>
          <w:lang w:val="en-US"/>
        </w:rPr>
        <w:t>StartDate</w:t>
      </w:r>
      <w:proofErr w:type="spellEnd"/>
      <w:r>
        <w:rPr>
          <w:sz w:val="20"/>
          <w:szCs w:val="20"/>
          <w:lang w:val="en-US"/>
        </w:rPr>
        <w:t>&gt;</w:t>
      </w:r>
    </w:p>
    <w:p w:rsidR="0012089E" w:rsidRDefault="0012089E" w:rsidP="0012089E">
      <w:pPr>
        <w:spacing w:after="0" w:line="240" w:lineRule="auto"/>
        <w:ind w:left="1416"/>
        <w:rPr>
          <w:sz w:val="20"/>
          <w:szCs w:val="20"/>
          <w:lang w:val="en-US"/>
        </w:rPr>
      </w:pPr>
      <w:r>
        <w:rPr>
          <w:sz w:val="20"/>
          <w:szCs w:val="20"/>
          <w:lang w:val="en-US"/>
        </w:rPr>
        <w:t xml:space="preserve">     &lt;</w:t>
      </w:r>
      <w:proofErr w:type="spellStart"/>
      <w:r>
        <w:rPr>
          <w:sz w:val="20"/>
          <w:szCs w:val="20"/>
          <w:lang w:val="en-US"/>
        </w:rPr>
        <w:t>FinalAction</w:t>
      </w:r>
      <w:proofErr w:type="spellEnd"/>
      <w:r>
        <w:rPr>
          <w:sz w:val="20"/>
          <w:szCs w:val="20"/>
          <w:lang w:val="en-US"/>
        </w:rPr>
        <w:t>&gt;Keep&lt;/</w:t>
      </w:r>
      <w:proofErr w:type="spellStart"/>
      <w:r>
        <w:rPr>
          <w:sz w:val="20"/>
          <w:szCs w:val="20"/>
          <w:lang w:val="en-US"/>
        </w:rPr>
        <w:t>FinalAction</w:t>
      </w:r>
      <w:proofErr w:type="spellEnd"/>
      <w:r>
        <w:rPr>
          <w:sz w:val="20"/>
          <w:szCs w:val="20"/>
          <w:lang w:val="en-US"/>
        </w:rPr>
        <w:t>&gt;</w:t>
      </w:r>
    </w:p>
    <w:p w:rsidR="0012089E" w:rsidRDefault="0012089E" w:rsidP="0012089E">
      <w:pPr>
        <w:spacing w:after="0" w:line="240" w:lineRule="auto"/>
        <w:ind w:left="1416"/>
        <w:rPr>
          <w:sz w:val="20"/>
          <w:szCs w:val="20"/>
          <w:lang w:val="en-US"/>
        </w:rPr>
      </w:pPr>
      <w:r>
        <w:rPr>
          <w:sz w:val="20"/>
          <w:szCs w:val="20"/>
          <w:lang w:val="en-US"/>
        </w:rPr>
        <w:t xml:space="preserve">   &lt;/</w:t>
      </w:r>
      <w:proofErr w:type="spellStart"/>
      <w:r>
        <w:rPr>
          <w:sz w:val="20"/>
          <w:szCs w:val="20"/>
          <w:lang w:val="en-US"/>
        </w:rPr>
        <w:t>AppraisalRule</w:t>
      </w:r>
      <w:proofErr w:type="spellEnd"/>
      <w:r>
        <w:rPr>
          <w:sz w:val="20"/>
          <w:szCs w:val="20"/>
          <w:lang w:val="en-US"/>
        </w:rPr>
        <w:t>&gt;</w:t>
      </w:r>
    </w:p>
    <w:p w:rsidR="0012089E" w:rsidRDefault="0012089E" w:rsidP="0012089E">
      <w:pPr>
        <w:spacing w:after="0" w:line="240" w:lineRule="auto"/>
        <w:ind w:left="1416"/>
        <w:rPr>
          <w:sz w:val="20"/>
          <w:szCs w:val="20"/>
          <w:lang w:val="en-US"/>
        </w:rPr>
      </w:pPr>
      <w:r>
        <w:rPr>
          <w:sz w:val="20"/>
          <w:szCs w:val="20"/>
          <w:lang w:val="en-US"/>
        </w:rPr>
        <w:t>&lt;/Management&gt;</w:t>
      </w:r>
    </w:p>
    <w:p w:rsidR="0012089E" w:rsidRDefault="0012089E" w:rsidP="0012089E">
      <w:pPr>
        <w:spacing w:after="0" w:line="240" w:lineRule="auto"/>
        <w:ind w:left="1416"/>
        <w:rPr>
          <w:sz w:val="20"/>
          <w:szCs w:val="20"/>
          <w:lang w:val="en-US"/>
        </w:rPr>
      </w:pPr>
      <w:r>
        <w:rPr>
          <w:sz w:val="20"/>
          <w:szCs w:val="20"/>
          <w:lang w:val="en-US"/>
        </w:rPr>
        <w:t>&lt;Content&gt;</w:t>
      </w:r>
    </w:p>
    <w:p w:rsidR="0012089E" w:rsidRDefault="0012089E" w:rsidP="0012089E">
      <w:pPr>
        <w:spacing w:after="0" w:line="240" w:lineRule="auto"/>
        <w:ind w:left="1416"/>
        <w:rPr>
          <w:sz w:val="20"/>
          <w:szCs w:val="20"/>
          <w:lang w:val="en-US"/>
        </w:rPr>
      </w:pPr>
      <w:r>
        <w:rPr>
          <w:sz w:val="20"/>
          <w:szCs w:val="20"/>
          <w:lang w:val="en-US"/>
        </w:rPr>
        <w:t xml:space="preserve">   &lt;</w:t>
      </w:r>
      <w:proofErr w:type="spellStart"/>
      <w:r>
        <w:rPr>
          <w:sz w:val="20"/>
          <w:szCs w:val="20"/>
          <w:lang w:val="en-US"/>
        </w:rPr>
        <w:t>DescriptionLevel</w:t>
      </w:r>
      <w:proofErr w:type="spellEnd"/>
      <w:r>
        <w:rPr>
          <w:sz w:val="20"/>
          <w:szCs w:val="20"/>
          <w:lang w:val="en-US"/>
        </w:rPr>
        <w:t>&gt;Item&lt;/</w:t>
      </w:r>
      <w:proofErr w:type="spellStart"/>
      <w:r>
        <w:rPr>
          <w:sz w:val="20"/>
          <w:szCs w:val="20"/>
          <w:lang w:val="en-US"/>
        </w:rPr>
        <w:t>DescriptionLevel</w:t>
      </w:r>
      <w:proofErr w:type="spellEnd"/>
      <w:r>
        <w:rPr>
          <w:sz w:val="20"/>
          <w:szCs w:val="20"/>
          <w:lang w:val="en-US"/>
        </w:rPr>
        <w:t>&gt;</w:t>
      </w:r>
    </w:p>
    <w:p w:rsidR="0012089E" w:rsidRDefault="0012089E" w:rsidP="0012089E">
      <w:pPr>
        <w:spacing w:after="0" w:line="240" w:lineRule="auto"/>
        <w:ind w:left="1416"/>
        <w:rPr>
          <w:sz w:val="20"/>
          <w:szCs w:val="20"/>
          <w:lang w:val="en-US"/>
        </w:rPr>
      </w:pPr>
      <w:r>
        <w:rPr>
          <w:sz w:val="20"/>
          <w:szCs w:val="20"/>
          <w:lang w:val="en-US"/>
        </w:rPr>
        <w:t xml:space="preserve">   &lt;Title&gt;image001.jpg&lt;/Title&gt;</w:t>
      </w:r>
    </w:p>
    <w:p w:rsidR="0012089E" w:rsidRPr="00F47670" w:rsidRDefault="0012089E" w:rsidP="0012089E">
      <w:pPr>
        <w:spacing w:after="0" w:line="240" w:lineRule="auto"/>
        <w:ind w:left="1416"/>
        <w:rPr>
          <w:sz w:val="20"/>
          <w:szCs w:val="20"/>
        </w:rPr>
      </w:pPr>
      <w:r>
        <w:rPr>
          <w:sz w:val="20"/>
          <w:szCs w:val="20"/>
          <w:lang w:val="en-US"/>
        </w:rPr>
        <w:t xml:space="preserve">   </w:t>
      </w:r>
      <w:r w:rsidRPr="00F47670">
        <w:rPr>
          <w:sz w:val="20"/>
          <w:szCs w:val="20"/>
        </w:rPr>
        <w:t>&lt;Description&gt;Document "image001.jpg" joint au message &amp;lt;79980C36BA239C449A9575FE17591F3D0C237AD1@prd-exch-b01.solano.alize&amp;gt;&lt;/Description&gt;</w:t>
      </w:r>
    </w:p>
    <w:p w:rsidR="0012089E" w:rsidRDefault="0012089E" w:rsidP="0012089E">
      <w:pPr>
        <w:spacing w:after="0" w:line="240" w:lineRule="auto"/>
        <w:ind w:left="1416"/>
        <w:rPr>
          <w:sz w:val="20"/>
          <w:szCs w:val="20"/>
        </w:rPr>
      </w:pPr>
      <w:r w:rsidRPr="00F47670">
        <w:rPr>
          <w:sz w:val="20"/>
          <w:szCs w:val="20"/>
        </w:rPr>
        <w:t xml:space="preserve">   </w:t>
      </w:r>
      <w:r>
        <w:rPr>
          <w:sz w:val="20"/>
          <w:szCs w:val="20"/>
        </w:rPr>
        <w:t>&lt;</w:t>
      </w:r>
      <w:proofErr w:type="spellStart"/>
      <w:r>
        <w:rPr>
          <w:sz w:val="20"/>
          <w:szCs w:val="20"/>
        </w:rPr>
        <w:t>CreatedDate</w:t>
      </w:r>
      <w:proofErr w:type="spellEnd"/>
      <w:r>
        <w:rPr>
          <w:sz w:val="20"/>
          <w:szCs w:val="20"/>
        </w:rPr>
        <w:t>&gt;2016-08-30T10:14:17&lt;/</w:t>
      </w:r>
      <w:proofErr w:type="spellStart"/>
      <w:r>
        <w:rPr>
          <w:sz w:val="20"/>
          <w:szCs w:val="20"/>
        </w:rPr>
        <w:t>CreatedDate</w:t>
      </w:r>
      <w:proofErr w:type="spellEnd"/>
      <w:r>
        <w:rPr>
          <w:sz w:val="20"/>
          <w:szCs w:val="20"/>
        </w:rPr>
        <w:t>&gt;</w:t>
      </w:r>
    </w:p>
    <w:p w:rsidR="0012089E" w:rsidRDefault="0012089E" w:rsidP="0012089E">
      <w:pPr>
        <w:spacing w:after="0" w:line="240" w:lineRule="auto"/>
        <w:ind w:left="1416"/>
        <w:rPr>
          <w:sz w:val="20"/>
          <w:szCs w:val="20"/>
        </w:rPr>
      </w:pPr>
      <w:r>
        <w:rPr>
          <w:sz w:val="20"/>
          <w:szCs w:val="20"/>
        </w:rPr>
        <w:t>&lt;/Content&gt;</w:t>
      </w:r>
    </w:p>
    <w:p w:rsidR="0012089E" w:rsidRDefault="0012089E" w:rsidP="0012089E"/>
    <w:p w:rsidR="0012089E" w:rsidRDefault="0012089E" w:rsidP="0012089E">
      <w:pPr>
        <w:pStyle w:val="ListParagraph"/>
        <w:numPr>
          <w:ilvl w:val="0"/>
          <w:numId w:val="5"/>
        </w:numPr>
      </w:pPr>
      <w:r>
        <w:t>__BinaryMaster_1_BinaryDataObjectMetadata.xml</w:t>
      </w:r>
    </w:p>
    <w:p w:rsidR="0012089E" w:rsidRDefault="0012089E" w:rsidP="0012089E">
      <w:pPr>
        <w:spacing w:after="0" w:line="240" w:lineRule="auto"/>
        <w:ind w:left="1416"/>
        <w:rPr>
          <w:sz w:val="20"/>
          <w:szCs w:val="20"/>
        </w:rPr>
      </w:pPr>
      <w:r>
        <w:rPr>
          <w:sz w:val="20"/>
          <w:szCs w:val="20"/>
        </w:rPr>
        <w:t>&lt;</w:t>
      </w:r>
      <w:proofErr w:type="spellStart"/>
      <w:r>
        <w:rPr>
          <w:sz w:val="20"/>
          <w:szCs w:val="20"/>
        </w:rPr>
        <w:t>DataObjectVersion</w:t>
      </w:r>
      <w:proofErr w:type="spellEnd"/>
      <w:r>
        <w:rPr>
          <w:sz w:val="20"/>
          <w:szCs w:val="20"/>
        </w:rPr>
        <w:t>&gt;BinaryMaster_1&lt;/</w:t>
      </w:r>
      <w:proofErr w:type="spellStart"/>
      <w:r>
        <w:rPr>
          <w:sz w:val="20"/>
          <w:szCs w:val="20"/>
        </w:rPr>
        <w:t>DataObjectVersion</w:t>
      </w:r>
      <w:proofErr w:type="spellEnd"/>
      <w:r>
        <w:rPr>
          <w:sz w:val="20"/>
          <w:szCs w:val="20"/>
        </w:rPr>
        <w:t>&gt;</w:t>
      </w:r>
    </w:p>
    <w:p w:rsidR="0012089E" w:rsidRDefault="0012089E" w:rsidP="0012089E">
      <w:pPr>
        <w:spacing w:after="0" w:line="240" w:lineRule="auto"/>
        <w:ind w:left="1416"/>
        <w:rPr>
          <w:sz w:val="20"/>
          <w:szCs w:val="20"/>
        </w:rPr>
      </w:pPr>
      <w:r>
        <w:rPr>
          <w:sz w:val="20"/>
          <w:szCs w:val="20"/>
        </w:rPr>
        <w:t>&lt;</w:t>
      </w:r>
      <w:proofErr w:type="spellStart"/>
      <w:r>
        <w:rPr>
          <w:sz w:val="20"/>
          <w:szCs w:val="20"/>
        </w:rPr>
        <w:t>MessageDigest</w:t>
      </w:r>
      <w:proofErr w:type="spellEnd"/>
      <w:r>
        <w:rPr>
          <w:sz w:val="20"/>
          <w:szCs w:val="20"/>
        </w:rPr>
        <w:t xml:space="preserve"> algorithm="SHA-512"&gt;e321b289f1800e5fa3be1b8d01687c8999ef3ecfec759bd0e19ccd92731036755c8f79cbd4af8f46fc5f4e14ad805f601fe2e9b58ad0b9f5a13695c0123e45b3&lt;/MessageDigest&gt;</w:t>
      </w:r>
    </w:p>
    <w:p w:rsidR="0012089E" w:rsidRDefault="0012089E" w:rsidP="0012089E">
      <w:pPr>
        <w:spacing w:after="0" w:line="240" w:lineRule="auto"/>
        <w:ind w:left="1416"/>
        <w:rPr>
          <w:sz w:val="20"/>
          <w:szCs w:val="20"/>
        </w:rPr>
      </w:pPr>
      <w:r>
        <w:rPr>
          <w:sz w:val="20"/>
          <w:szCs w:val="20"/>
        </w:rPr>
        <w:t>&lt;Size&gt;21232&lt;/Size&gt;</w:t>
      </w:r>
    </w:p>
    <w:p w:rsidR="0012089E" w:rsidRDefault="0012089E" w:rsidP="0012089E">
      <w:pPr>
        <w:spacing w:after="0" w:line="240" w:lineRule="auto"/>
        <w:ind w:left="1416"/>
        <w:rPr>
          <w:sz w:val="20"/>
          <w:szCs w:val="20"/>
        </w:rPr>
      </w:pPr>
      <w:r>
        <w:rPr>
          <w:sz w:val="20"/>
          <w:szCs w:val="20"/>
        </w:rPr>
        <w:t>&lt;</w:t>
      </w:r>
      <w:proofErr w:type="spellStart"/>
      <w:r>
        <w:rPr>
          <w:sz w:val="20"/>
          <w:szCs w:val="20"/>
        </w:rPr>
        <w:t>FormatIdentification</w:t>
      </w:r>
      <w:proofErr w:type="spellEnd"/>
      <w:r>
        <w:rPr>
          <w:sz w:val="20"/>
          <w:szCs w:val="20"/>
        </w:rPr>
        <w:t>&gt;</w:t>
      </w:r>
    </w:p>
    <w:p w:rsidR="0012089E" w:rsidRDefault="0012089E" w:rsidP="0012089E">
      <w:pPr>
        <w:spacing w:after="0" w:line="240" w:lineRule="auto"/>
        <w:ind w:left="1416"/>
        <w:rPr>
          <w:sz w:val="20"/>
          <w:szCs w:val="20"/>
        </w:rPr>
      </w:pPr>
      <w:r>
        <w:rPr>
          <w:sz w:val="20"/>
          <w:szCs w:val="20"/>
        </w:rPr>
        <w:t xml:space="preserve">   &lt;</w:t>
      </w:r>
      <w:proofErr w:type="spellStart"/>
      <w:r>
        <w:rPr>
          <w:sz w:val="20"/>
          <w:szCs w:val="20"/>
        </w:rPr>
        <w:t>FormatLitteral</w:t>
      </w:r>
      <w:proofErr w:type="spellEnd"/>
      <w:r>
        <w:rPr>
          <w:sz w:val="20"/>
          <w:szCs w:val="20"/>
        </w:rPr>
        <w:t>&gt;</w:t>
      </w:r>
      <w:proofErr w:type="spellStart"/>
      <w:r>
        <w:rPr>
          <w:sz w:val="20"/>
          <w:szCs w:val="20"/>
        </w:rPr>
        <w:t>Exchangeable</w:t>
      </w:r>
      <w:proofErr w:type="spellEnd"/>
      <w:r>
        <w:rPr>
          <w:sz w:val="20"/>
          <w:szCs w:val="20"/>
        </w:rPr>
        <w:t xml:space="preserve"> Image File Format (Compressed</w:t>
      </w:r>
      <w:proofErr w:type="gramStart"/>
      <w:r>
        <w:rPr>
          <w:sz w:val="20"/>
          <w:szCs w:val="20"/>
        </w:rPr>
        <w:t>)&lt;</w:t>
      </w:r>
      <w:proofErr w:type="gramEnd"/>
      <w:r>
        <w:rPr>
          <w:sz w:val="20"/>
          <w:szCs w:val="20"/>
        </w:rPr>
        <w:t>/</w:t>
      </w:r>
      <w:proofErr w:type="spellStart"/>
      <w:r>
        <w:rPr>
          <w:sz w:val="20"/>
          <w:szCs w:val="20"/>
        </w:rPr>
        <w:t>FormatLitteral</w:t>
      </w:r>
      <w:proofErr w:type="spellEnd"/>
      <w:r>
        <w:rPr>
          <w:sz w:val="20"/>
          <w:szCs w:val="20"/>
        </w:rPr>
        <w:t>&gt;</w:t>
      </w:r>
    </w:p>
    <w:p w:rsidR="0012089E" w:rsidRDefault="0012089E" w:rsidP="0012089E">
      <w:pPr>
        <w:spacing w:after="0" w:line="240" w:lineRule="auto"/>
        <w:ind w:left="1416"/>
        <w:rPr>
          <w:sz w:val="20"/>
          <w:szCs w:val="20"/>
        </w:rPr>
      </w:pPr>
      <w:r>
        <w:rPr>
          <w:sz w:val="20"/>
          <w:szCs w:val="20"/>
        </w:rPr>
        <w:t xml:space="preserve">   &lt;</w:t>
      </w:r>
      <w:proofErr w:type="spellStart"/>
      <w:r>
        <w:rPr>
          <w:sz w:val="20"/>
          <w:szCs w:val="20"/>
        </w:rPr>
        <w:t>MimeType</w:t>
      </w:r>
      <w:proofErr w:type="spellEnd"/>
      <w:r>
        <w:rPr>
          <w:sz w:val="20"/>
          <w:szCs w:val="20"/>
        </w:rPr>
        <w:t>&gt;image/jpeg&lt;/</w:t>
      </w:r>
      <w:proofErr w:type="spellStart"/>
      <w:r>
        <w:rPr>
          <w:sz w:val="20"/>
          <w:szCs w:val="20"/>
        </w:rPr>
        <w:t>MimeType</w:t>
      </w:r>
      <w:proofErr w:type="spellEnd"/>
      <w:r>
        <w:rPr>
          <w:sz w:val="20"/>
          <w:szCs w:val="20"/>
        </w:rPr>
        <w:t>&gt;</w:t>
      </w:r>
    </w:p>
    <w:p w:rsidR="0012089E" w:rsidRDefault="0012089E" w:rsidP="0012089E">
      <w:pPr>
        <w:spacing w:after="0" w:line="240" w:lineRule="auto"/>
        <w:ind w:left="1416"/>
        <w:rPr>
          <w:sz w:val="20"/>
          <w:szCs w:val="20"/>
        </w:rPr>
      </w:pPr>
      <w:r>
        <w:rPr>
          <w:sz w:val="20"/>
          <w:szCs w:val="20"/>
        </w:rPr>
        <w:t xml:space="preserve">   &lt;</w:t>
      </w:r>
      <w:proofErr w:type="spellStart"/>
      <w:r>
        <w:rPr>
          <w:sz w:val="20"/>
          <w:szCs w:val="20"/>
        </w:rPr>
        <w:t>FormatId</w:t>
      </w:r>
      <w:proofErr w:type="spellEnd"/>
      <w:r>
        <w:rPr>
          <w:sz w:val="20"/>
          <w:szCs w:val="20"/>
        </w:rPr>
        <w:t>&gt;</w:t>
      </w:r>
      <w:proofErr w:type="spellStart"/>
      <w:r>
        <w:rPr>
          <w:sz w:val="20"/>
          <w:szCs w:val="20"/>
        </w:rPr>
        <w:t>fmt</w:t>
      </w:r>
      <w:proofErr w:type="spellEnd"/>
      <w:r>
        <w:rPr>
          <w:sz w:val="20"/>
          <w:szCs w:val="20"/>
        </w:rPr>
        <w:t>/645&lt;/</w:t>
      </w:r>
      <w:proofErr w:type="spellStart"/>
      <w:r>
        <w:rPr>
          <w:sz w:val="20"/>
          <w:szCs w:val="20"/>
        </w:rPr>
        <w:t>FormatId</w:t>
      </w:r>
      <w:proofErr w:type="spellEnd"/>
      <w:r>
        <w:rPr>
          <w:sz w:val="20"/>
          <w:szCs w:val="20"/>
        </w:rPr>
        <w:t>&gt;</w:t>
      </w:r>
    </w:p>
    <w:p w:rsidR="0012089E" w:rsidRDefault="0012089E" w:rsidP="0012089E">
      <w:pPr>
        <w:spacing w:after="0" w:line="240" w:lineRule="auto"/>
        <w:ind w:left="1416"/>
        <w:rPr>
          <w:sz w:val="20"/>
          <w:szCs w:val="20"/>
        </w:rPr>
      </w:pPr>
      <w:r>
        <w:rPr>
          <w:sz w:val="20"/>
          <w:szCs w:val="20"/>
        </w:rPr>
        <w:t>&lt;/</w:t>
      </w:r>
      <w:proofErr w:type="spellStart"/>
      <w:r>
        <w:rPr>
          <w:sz w:val="20"/>
          <w:szCs w:val="20"/>
        </w:rPr>
        <w:t>FormatIdentification</w:t>
      </w:r>
      <w:proofErr w:type="spellEnd"/>
      <w:r>
        <w:rPr>
          <w:sz w:val="20"/>
          <w:szCs w:val="20"/>
        </w:rPr>
        <w:t>&gt;</w:t>
      </w:r>
    </w:p>
    <w:p w:rsidR="0012089E" w:rsidRDefault="0012089E" w:rsidP="0012089E">
      <w:pPr>
        <w:spacing w:after="0" w:line="240" w:lineRule="auto"/>
        <w:ind w:left="1416"/>
        <w:rPr>
          <w:sz w:val="20"/>
          <w:szCs w:val="20"/>
        </w:rPr>
      </w:pPr>
      <w:r>
        <w:rPr>
          <w:sz w:val="20"/>
          <w:szCs w:val="20"/>
        </w:rPr>
        <w:t>&lt;</w:t>
      </w:r>
      <w:proofErr w:type="spellStart"/>
      <w:r>
        <w:rPr>
          <w:sz w:val="20"/>
          <w:szCs w:val="20"/>
        </w:rPr>
        <w:t>FileInfo</w:t>
      </w:r>
      <w:proofErr w:type="spellEnd"/>
      <w:r>
        <w:rPr>
          <w:sz w:val="20"/>
          <w:szCs w:val="20"/>
        </w:rPr>
        <w:t>&gt;</w:t>
      </w:r>
    </w:p>
    <w:p w:rsidR="0012089E" w:rsidRDefault="0012089E" w:rsidP="0012089E">
      <w:pPr>
        <w:spacing w:after="0" w:line="240" w:lineRule="auto"/>
        <w:ind w:left="1416"/>
        <w:rPr>
          <w:sz w:val="20"/>
          <w:szCs w:val="20"/>
        </w:rPr>
      </w:pPr>
      <w:r>
        <w:rPr>
          <w:sz w:val="20"/>
          <w:szCs w:val="20"/>
        </w:rPr>
        <w:t xml:space="preserve">   &lt;</w:t>
      </w:r>
      <w:proofErr w:type="spellStart"/>
      <w:r>
        <w:rPr>
          <w:sz w:val="20"/>
          <w:szCs w:val="20"/>
        </w:rPr>
        <w:t>Filename</w:t>
      </w:r>
      <w:proofErr w:type="spellEnd"/>
      <w:r>
        <w:rPr>
          <w:sz w:val="20"/>
          <w:szCs w:val="20"/>
        </w:rPr>
        <w:t>&gt;image001.jpg&lt;/</w:t>
      </w:r>
      <w:proofErr w:type="spellStart"/>
      <w:r>
        <w:rPr>
          <w:sz w:val="20"/>
          <w:szCs w:val="20"/>
        </w:rPr>
        <w:t>Filename</w:t>
      </w:r>
      <w:proofErr w:type="spellEnd"/>
      <w:r>
        <w:rPr>
          <w:sz w:val="20"/>
          <w:szCs w:val="20"/>
        </w:rPr>
        <w:t>&gt;</w:t>
      </w:r>
    </w:p>
    <w:p w:rsidR="0012089E" w:rsidRDefault="0012089E" w:rsidP="0012089E">
      <w:pPr>
        <w:spacing w:after="0" w:line="240" w:lineRule="auto"/>
        <w:ind w:left="1416"/>
        <w:rPr>
          <w:sz w:val="20"/>
          <w:szCs w:val="20"/>
          <w:lang w:val="en-US"/>
        </w:rPr>
      </w:pPr>
      <w:r w:rsidRPr="0012089E">
        <w:rPr>
          <w:sz w:val="20"/>
          <w:szCs w:val="20"/>
        </w:rPr>
        <w:t xml:space="preserve">   </w:t>
      </w:r>
      <w:r>
        <w:rPr>
          <w:sz w:val="20"/>
          <w:szCs w:val="20"/>
          <w:lang w:val="en-US"/>
        </w:rPr>
        <w:t>&lt;</w:t>
      </w:r>
      <w:proofErr w:type="spellStart"/>
      <w:r>
        <w:rPr>
          <w:sz w:val="20"/>
          <w:szCs w:val="20"/>
          <w:lang w:val="en-US"/>
        </w:rPr>
        <w:t>LastModified</w:t>
      </w:r>
      <w:proofErr w:type="spellEnd"/>
      <w:r>
        <w:rPr>
          <w:sz w:val="20"/>
          <w:szCs w:val="20"/>
          <w:lang w:val="en-US"/>
        </w:rPr>
        <w:t>&gt;2018-10-20T06:16:39.026445Z&lt;/</w:t>
      </w:r>
      <w:proofErr w:type="spellStart"/>
      <w:r>
        <w:rPr>
          <w:sz w:val="20"/>
          <w:szCs w:val="20"/>
          <w:lang w:val="en-US"/>
        </w:rPr>
        <w:t>LastModified</w:t>
      </w:r>
      <w:proofErr w:type="spellEnd"/>
      <w:r>
        <w:rPr>
          <w:sz w:val="20"/>
          <w:szCs w:val="20"/>
          <w:lang w:val="en-US"/>
        </w:rPr>
        <w:t>&gt;</w:t>
      </w:r>
    </w:p>
    <w:p w:rsidR="0012089E" w:rsidRDefault="0012089E" w:rsidP="0012089E">
      <w:pPr>
        <w:spacing w:after="0" w:line="240" w:lineRule="auto"/>
        <w:ind w:left="1416"/>
        <w:rPr>
          <w:sz w:val="20"/>
          <w:szCs w:val="20"/>
          <w:lang w:val="en-US"/>
        </w:rPr>
      </w:pPr>
      <w:r>
        <w:rPr>
          <w:sz w:val="20"/>
          <w:szCs w:val="20"/>
          <w:lang w:val="en-US"/>
        </w:rPr>
        <w:t>&lt;/</w:t>
      </w:r>
      <w:proofErr w:type="spellStart"/>
      <w:r>
        <w:rPr>
          <w:sz w:val="20"/>
          <w:szCs w:val="20"/>
          <w:lang w:val="en-US"/>
        </w:rPr>
        <w:t>FileInfo</w:t>
      </w:r>
      <w:proofErr w:type="spellEnd"/>
      <w:r>
        <w:rPr>
          <w:sz w:val="20"/>
          <w:szCs w:val="20"/>
          <w:lang w:val="en-US"/>
        </w:rPr>
        <w:t>&gt;</w:t>
      </w:r>
    </w:p>
    <w:p w:rsidR="0012089E" w:rsidRDefault="0012089E" w:rsidP="0012089E">
      <w:pPr>
        <w:spacing w:after="0" w:line="240" w:lineRule="auto"/>
        <w:rPr>
          <w:sz w:val="20"/>
          <w:szCs w:val="20"/>
          <w:lang w:val="en-US"/>
        </w:rPr>
      </w:pPr>
    </w:p>
    <w:p w:rsidR="0012089E" w:rsidRDefault="0012089E" w:rsidP="0012089E">
      <w:pPr>
        <w:pStyle w:val="ListParagraph"/>
      </w:pPr>
      <w:r>
        <w:rPr>
          <w:noProof/>
          <w:lang w:eastAsia="fr-FR"/>
        </w:rPr>
        <w:drawing>
          <wp:anchor distT="0" distB="0" distL="114300" distR="123190" simplePos="0" relativeHeight="251646464" behindDoc="0" locked="0" layoutInCell="1" allowOverlap="1" wp14:anchorId="2AA122DB" wp14:editId="02C2F4C5">
            <wp:simplePos x="0" y="0"/>
            <wp:positionH relativeFrom="column">
              <wp:posOffset>0</wp:posOffset>
            </wp:positionH>
            <wp:positionV relativeFrom="paragraph">
              <wp:posOffset>26670</wp:posOffset>
            </wp:positionV>
            <wp:extent cx="352425" cy="311785"/>
            <wp:effectExtent l="0" t="0" r="9525" b="0"/>
            <wp:wrapSquare wrapText="bothSides"/>
            <wp:docPr id="11" name="Picture 2" descr="F:\DocumentsPerso\JS\AppData\Local\Microsoft\Windows\INetCache\IE\8EZ1CXZ8\556px-Mauritius_Road_Signs_-_Warning_Sign_-_Other_danger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F:\DocumentsPerso\JS\AppData\Local\Microsoft\Windows\INetCache\IE\8EZ1CXZ8\556px-Mauritius_Road_Signs_-_Warning_Sign_-_Other_dangers.svg[1].png"/>
                    <pic:cNvPicPr>
                      <a:picLocks noChangeAspect="1" noChangeArrowheads="1"/>
                    </pic:cNvPicPr>
                  </pic:nvPicPr>
                  <pic:blipFill>
                    <a:blip r:embed="rId17"/>
                    <a:stretch>
                      <a:fillRect/>
                    </a:stretch>
                  </pic:blipFill>
                  <pic:spPr bwMode="auto">
                    <a:xfrm>
                      <a:off x="0" y="0"/>
                      <a:ext cx="352425" cy="311785"/>
                    </a:xfrm>
                    <a:prstGeom prst="rect">
                      <a:avLst/>
                    </a:prstGeom>
                  </pic:spPr>
                </pic:pic>
              </a:graphicData>
            </a:graphic>
          </wp:anchor>
        </w:drawing>
      </w:r>
      <w:r w:rsidRPr="00F47670">
        <w:t xml:space="preserve"> </w:t>
      </w:r>
      <w:r>
        <w:rPr>
          <w:b/>
          <w:u w:val="single"/>
        </w:rPr>
        <w:t>A noter</w:t>
      </w:r>
      <w:r>
        <w:t xml:space="preserve"> : le nom du fichier doit être cohérent avec l’élément </w:t>
      </w:r>
      <w:proofErr w:type="spellStart"/>
      <w:r>
        <w:t>DataObjectVersion</w:t>
      </w:r>
      <w:proofErr w:type="spellEnd"/>
      <w:r>
        <w:t xml:space="preserve"> s’il est présent. S’il n’est pas présent c’est le nom du fichier qui le déterminera.</w:t>
      </w:r>
    </w:p>
    <w:p w:rsidR="0012089E" w:rsidRPr="0012089E" w:rsidRDefault="0012089E" w:rsidP="0012089E">
      <w:pPr>
        <w:spacing w:after="0" w:line="240" w:lineRule="auto"/>
      </w:pPr>
    </w:p>
    <w:p w:rsidR="0012089E" w:rsidRPr="0012089E" w:rsidRDefault="0012089E" w:rsidP="0012089E">
      <w:pPr>
        <w:pStyle w:val="ListParagraph"/>
        <w:numPr>
          <w:ilvl w:val="0"/>
          <w:numId w:val="9"/>
        </w:numPr>
        <w:rPr>
          <w:lang w:val="en-US"/>
        </w:rPr>
      </w:pPr>
      <w:r w:rsidRPr="0012089E">
        <w:rPr>
          <w:lang w:val="en-US"/>
        </w:rPr>
        <w:t>_PhysicalMaster_1_</w:t>
      </w:r>
      <w:r w:rsidRPr="0012089E">
        <w:t xml:space="preserve"> </w:t>
      </w:r>
      <w:proofErr w:type="spellStart"/>
      <w:r>
        <w:t>PhysicalDataObjectMetadata</w:t>
      </w:r>
      <w:proofErr w:type="spellEnd"/>
      <w:r>
        <w:rPr>
          <w:lang w:val="en-US"/>
        </w:rPr>
        <w:t>.xml </w:t>
      </w:r>
    </w:p>
    <w:p w:rsidR="0012089E" w:rsidRDefault="0012089E" w:rsidP="0012089E">
      <w:pPr>
        <w:spacing w:after="0" w:line="240" w:lineRule="auto"/>
        <w:ind w:left="1416"/>
        <w:rPr>
          <w:sz w:val="20"/>
          <w:szCs w:val="20"/>
          <w:lang w:val="en-US"/>
        </w:rPr>
      </w:pPr>
      <w:r>
        <w:rPr>
          <w:sz w:val="20"/>
          <w:szCs w:val="20"/>
          <w:lang w:val="en-US"/>
        </w:rPr>
        <w:t>&lt;</w:t>
      </w:r>
      <w:proofErr w:type="spellStart"/>
      <w:r>
        <w:rPr>
          <w:sz w:val="20"/>
          <w:szCs w:val="20"/>
          <w:lang w:val="en-US"/>
        </w:rPr>
        <w:t>DataObjectVersion</w:t>
      </w:r>
      <w:proofErr w:type="spellEnd"/>
      <w:r>
        <w:rPr>
          <w:sz w:val="20"/>
          <w:szCs w:val="20"/>
          <w:lang w:val="en-US"/>
        </w:rPr>
        <w:t>&gt;PhysicalMaster_1&lt;/</w:t>
      </w:r>
      <w:proofErr w:type="spellStart"/>
      <w:r>
        <w:rPr>
          <w:sz w:val="20"/>
          <w:szCs w:val="20"/>
          <w:lang w:val="en-US"/>
        </w:rPr>
        <w:t>DataObjectVersion</w:t>
      </w:r>
      <w:proofErr w:type="spellEnd"/>
      <w:r>
        <w:rPr>
          <w:sz w:val="20"/>
          <w:szCs w:val="20"/>
          <w:lang w:val="en-US"/>
        </w:rPr>
        <w:t>&gt;</w:t>
      </w:r>
    </w:p>
    <w:p w:rsidR="0012089E" w:rsidRDefault="0012089E" w:rsidP="0012089E">
      <w:pPr>
        <w:spacing w:after="0" w:line="240" w:lineRule="auto"/>
        <w:ind w:left="1416"/>
        <w:rPr>
          <w:sz w:val="20"/>
          <w:szCs w:val="20"/>
          <w:lang w:val="en-US"/>
        </w:rPr>
      </w:pPr>
      <w:r>
        <w:rPr>
          <w:sz w:val="20"/>
          <w:szCs w:val="20"/>
          <w:lang w:val="en-US"/>
        </w:rPr>
        <w:t>&lt;</w:t>
      </w:r>
      <w:proofErr w:type="spellStart"/>
      <w:r>
        <w:rPr>
          <w:sz w:val="20"/>
          <w:szCs w:val="20"/>
          <w:lang w:val="en-US"/>
        </w:rPr>
        <w:t>PhysicalId</w:t>
      </w:r>
      <w:proofErr w:type="spellEnd"/>
      <w:r>
        <w:rPr>
          <w:sz w:val="20"/>
          <w:szCs w:val="20"/>
          <w:lang w:val="en-US"/>
        </w:rPr>
        <w:t>&gt;940 W&lt;/</w:t>
      </w:r>
      <w:proofErr w:type="spellStart"/>
      <w:r>
        <w:rPr>
          <w:sz w:val="20"/>
          <w:szCs w:val="20"/>
          <w:lang w:val="en-US"/>
        </w:rPr>
        <w:t>PhysicalId</w:t>
      </w:r>
      <w:proofErr w:type="spellEnd"/>
      <w:r>
        <w:rPr>
          <w:sz w:val="20"/>
          <w:szCs w:val="20"/>
          <w:lang w:val="en-US"/>
        </w:rPr>
        <w:t>&gt;</w:t>
      </w:r>
    </w:p>
    <w:p w:rsidR="0012089E" w:rsidRDefault="0012089E" w:rsidP="0012089E">
      <w:pPr>
        <w:spacing w:after="0" w:line="240" w:lineRule="auto"/>
        <w:ind w:left="1416"/>
        <w:rPr>
          <w:sz w:val="20"/>
          <w:szCs w:val="20"/>
          <w:lang w:val="en-US"/>
        </w:rPr>
      </w:pPr>
      <w:r>
        <w:rPr>
          <w:sz w:val="20"/>
          <w:szCs w:val="20"/>
          <w:lang w:val="en-US"/>
        </w:rPr>
        <w:t>&lt;</w:t>
      </w:r>
      <w:proofErr w:type="spellStart"/>
      <w:r>
        <w:rPr>
          <w:sz w:val="20"/>
          <w:szCs w:val="20"/>
          <w:lang w:val="en-US"/>
        </w:rPr>
        <w:t>PhysicalDimensions</w:t>
      </w:r>
      <w:proofErr w:type="spellEnd"/>
      <w:r>
        <w:rPr>
          <w:sz w:val="20"/>
          <w:szCs w:val="20"/>
          <w:lang w:val="en-US"/>
        </w:rPr>
        <w:t>&gt;</w:t>
      </w:r>
    </w:p>
    <w:p w:rsidR="0012089E" w:rsidRDefault="0012089E" w:rsidP="0012089E">
      <w:pPr>
        <w:spacing w:after="0" w:line="240" w:lineRule="auto"/>
        <w:ind w:left="1416"/>
        <w:rPr>
          <w:sz w:val="20"/>
          <w:szCs w:val="20"/>
          <w:lang w:val="en-US"/>
        </w:rPr>
      </w:pPr>
      <w:r>
        <w:rPr>
          <w:sz w:val="20"/>
          <w:szCs w:val="20"/>
          <w:lang w:val="en-US"/>
        </w:rPr>
        <w:t xml:space="preserve">   &lt;Width unit="</w:t>
      </w:r>
      <w:proofErr w:type="spellStart"/>
      <w:r>
        <w:rPr>
          <w:sz w:val="20"/>
          <w:szCs w:val="20"/>
          <w:lang w:val="en-US"/>
        </w:rPr>
        <w:t>centimetre</w:t>
      </w:r>
      <w:proofErr w:type="spellEnd"/>
      <w:r>
        <w:rPr>
          <w:sz w:val="20"/>
          <w:szCs w:val="20"/>
          <w:lang w:val="en-US"/>
        </w:rPr>
        <w:t>"&gt;10&lt;/Width&gt;</w:t>
      </w:r>
    </w:p>
    <w:p w:rsidR="0012089E" w:rsidRDefault="0012089E" w:rsidP="0012089E">
      <w:pPr>
        <w:spacing w:after="0" w:line="240" w:lineRule="auto"/>
        <w:ind w:left="1416"/>
        <w:rPr>
          <w:sz w:val="20"/>
          <w:szCs w:val="20"/>
          <w:lang w:val="en-US"/>
        </w:rPr>
      </w:pPr>
      <w:r>
        <w:rPr>
          <w:sz w:val="20"/>
          <w:szCs w:val="20"/>
          <w:lang w:val="en-US"/>
        </w:rPr>
        <w:t xml:space="preserve">   &lt;Height unit="</w:t>
      </w:r>
      <w:proofErr w:type="spellStart"/>
      <w:r>
        <w:rPr>
          <w:sz w:val="20"/>
          <w:szCs w:val="20"/>
          <w:lang w:val="en-US"/>
        </w:rPr>
        <w:t>centimetre</w:t>
      </w:r>
      <w:proofErr w:type="spellEnd"/>
      <w:r>
        <w:rPr>
          <w:sz w:val="20"/>
          <w:szCs w:val="20"/>
          <w:lang w:val="en-US"/>
        </w:rPr>
        <w:t>"&gt;8&lt;/Height&gt;</w:t>
      </w:r>
    </w:p>
    <w:p w:rsidR="0012089E" w:rsidRDefault="0012089E" w:rsidP="0012089E">
      <w:pPr>
        <w:spacing w:after="0" w:line="240" w:lineRule="auto"/>
        <w:ind w:left="1416"/>
        <w:rPr>
          <w:sz w:val="20"/>
          <w:szCs w:val="20"/>
          <w:lang w:val="en-US"/>
        </w:rPr>
      </w:pPr>
      <w:r>
        <w:rPr>
          <w:sz w:val="20"/>
          <w:szCs w:val="20"/>
          <w:lang w:val="en-US"/>
        </w:rPr>
        <w:t xml:space="preserve">   &lt;Depth unit="</w:t>
      </w:r>
      <w:proofErr w:type="spellStart"/>
      <w:r>
        <w:rPr>
          <w:sz w:val="20"/>
          <w:szCs w:val="20"/>
          <w:lang w:val="en-US"/>
        </w:rPr>
        <w:t>centimetre</w:t>
      </w:r>
      <w:proofErr w:type="spellEnd"/>
      <w:r>
        <w:rPr>
          <w:sz w:val="20"/>
          <w:szCs w:val="20"/>
          <w:lang w:val="en-US"/>
        </w:rPr>
        <w:t>"&gt;1&lt;/Depth&gt;</w:t>
      </w:r>
    </w:p>
    <w:p w:rsidR="0012089E" w:rsidRDefault="0012089E" w:rsidP="0012089E">
      <w:pPr>
        <w:spacing w:after="0" w:line="240" w:lineRule="auto"/>
        <w:ind w:left="1416"/>
        <w:rPr>
          <w:sz w:val="20"/>
          <w:szCs w:val="20"/>
          <w:lang w:val="en-US"/>
        </w:rPr>
      </w:pPr>
      <w:r>
        <w:rPr>
          <w:sz w:val="20"/>
          <w:szCs w:val="20"/>
          <w:lang w:val="en-US"/>
        </w:rPr>
        <w:t xml:space="preserve">   &lt;Diameter unit="</w:t>
      </w:r>
      <w:proofErr w:type="spellStart"/>
      <w:r>
        <w:rPr>
          <w:sz w:val="20"/>
          <w:szCs w:val="20"/>
          <w:lang w:val="en-US"/>
        </w:rPr>
        <w:t>centimetre</w:t>
      </w:r>
      <w:proofErr w:type="spellEnd"/>
      <w:r>
        <w:rPr>
          <w:sz w:val="20"/>
          <w:szCs w:val="20"/>
          <w:lang w:val="en-US"/>
        </w:rPr>
        <w:t>"&gt;0&lt;/Diameter&gt;</w:t>
      </w:r>
    </w:p>
    <w:p w:rsidR="0012089E" w:rsidRDefault="0012089E" w:rsidP="0012089E">
      <w:pPr>
        <w:spacing w:after="0" w:line="240" w:lineRule="auto"/>
        <w:ind w:left="1416"/>
        <w:rPr>
          <w:sz w:val="20"/>
          <w:szCs w:val="20"/>
          <w:lang w:val="en-US"/>
        </w:rPr>
      </w:pPr>
      <w:r>
        <w:rPr>
          <w:sz w:val="20"/>
          <w:szCs w:val="20"/>
          <w:lang w:val="en-US"/>
        </w:rPr>
        <w:t xml:space="preserve">   &lt;Weight unit="gram"&gt;59&lt;/Weight&gt;</w:t>
      </w:r>
    </w:p>
    <w:p w:rsidR="0012089E" w:rsidRDefault="0012089E" w:rsidP="0012089E">
      <w:pPr>
        <w:spacing w:after="0" w:line="240" w:lineRule="auto"/>
        <w:ind w:left="1416"/>
        <w:rPr>
          <w:sz w:val="20"/>
          <w:szCs w:val="20"/>
          <w:lang w:val="en-US"/>
        </w:rPr>
      </w:pPr>
      <w:r>
        <w:rPr>
          <w:sz w:val="20"/>
          <w:szCs w:val="20"/>
          <w:lang w:val="en-US"/>
        </w:rPr>
        <w:t>&lt;/</w:t>
      </w:r>
      <w:proofErr w:type="spellStart"/>
      <w:r>
        <w:rPr>
          <w:sz w:val="20"/>
          <w:szCs w:val="20"/>
          <w:lang w:val="en-US"/>
        </w:rPr>
        <w:t>PhysicalDimensions</w:t>
      </w:r>
      <w:proofErr w:type="spellEnd"/>
      <w:r>
        <w:rPr>
          <w:sz w:val="20"/>
          <w:szCs w:val="20"/>
          <w:lang w:val="en-US"/>
        </w:rPr>
        <w:t>&gt;</w:t>
      </w:r>
    </w:p>
    <w:p w:rsidR="0012089E" w:rsidRDefault="0012089E" w:rsidP="0012089E">
      <w:pPr>
        <w:spacing w:after="0" w:line="240" w:lineRule="auto"/>
        <w:ind w:left="1416"/>
        <w:rPr>
          <w:lang w:val="en-US"/>
        </w:rPr>
      </w:pPr>
    </w:p>
    <w:p w:rsidR="0012089E" w:rsidRDefault="0012089E" w:rsidP="0012089E">
      <w:pPr>
        <w:pStyle w:val="ListParagraph"/>
      </w:pPr>
      <w:r>
        <w:rPr>
          <w:noProof/>
          <w:lang w:eastAsia="fr-FR"/>
        </w:rPr>
        <w:drawing>
          <wp:anchor distT="0" distB="0" distL="114300" distR="123190" simplePos="0" relativeHeight="251661312" behindDoc="0" locked="0" layoutInCell="1" allowOverlap="1" wp14:anchorId="5FFA443C" wp14:editId="1F189093">
            <wp:simplePos x="0" y="0"/>
            <wp:positionH relativeFrom="column">
              <wp:posOffset>0</wp:posOffset>
            </wp:positionH>
            <wp:positionV relativeFrom="paragraph">
              <wp:posOffset>26670</wp:posOffset>
            </wp:positionV>
            <wp:extent cx="352425" cy="311785"/>
            <wp:effectExtent l="0" t="0" r="9525" b="0"/>
            <wp:wrapSquare wrapText="bothSides"/>
            <wp:docPr id="12" name="Picture 2" descr="F:\DocumentsPerso\JS\AppData\Local\Microsoft\Windows\INetCache\IE\8EZ1CXZ8\556px-Mauritius_Road_Signs_-_Warning_Sign_-_Other_dangers.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F:\DocumentsPerso\JS\AppData\Local\Microsoft\Windows\INetCache\IE\8EZ1CXZ8\556px-Mauritius_Road_Signs_-_Warning_Sign_-_Other_dangers.svg[1].png"/>
                    <pic:cNvPicPr>
                      <a:picLocks noChangeAspect="1" noChangeArrowheads="1"/>
                    </pic:cNvPicPr>
                  </pic:nvPicPr>
                  <pic:blipFill>
                    <a:blip r:embed="rId17"/>
                    <a:stretch>
                      <a:fillRect/>
                    </a:stretch>
                  </pic:blipFill>
                  <pic:spPr bwMode="auto">
                    <a:xfrm>
                      <a:off x="0" y="0"/>
                      <a:ext cx="352425" cy="311785"/>
                    </a:xfrm>
                    <a:prstGeom prst="rect">
                      <a:avLst/>
                    </a:prstGeom>
                  </pic:spPr>
                </pic:pic>
              </a:graphicData>
            </a:graphic>
          </wp:anchor>
        </w:drawing>
      </w:r>
      <w:r>
        <w:t xml:space="preserve"> </w:t>
      </w:r>
      <w:r>
        <w:rPr>
          <w:b/>
          <w:u w:val="single"/>
        </w:rPr>
        <w:t>A noter</w:t>
      </w:r>
      <w:r>
        <w:t xml:space="preserve"> : le nom du fichier doit être cohérent avec l’élément </w:t>
      </w:r>
      <w:proofErr w:type="spellStart"/>
      <w:r>
        <w:t>DataObjectVersion</w:t>
      </w:r>
      <w:proofErr w:type="spellEnd"/>
      <w:r>
        <w:t xml:space="preserve"> s’il est présent. S’il n’est pas présent c’est le nom du fichier qui le déterminera.</w:t>
      </w:r>
    </w:p>
    <w:p w:rsidR="0012089E" w:rsidRPr="0012089E" w:rsidRDefault="0012089E" w:rsidP="0012089E">
      <w:pPr>
        <w:spacing w:after="0" w:line="240" w:lineRule="auto"/>
        <w:ind w:left="1416"/>
      </w:pPr>
    </w:p>
    <w:p w:rsidR="0012089E" w:rsidRDefault="0012089E" w:rsidP="0012089E">
      <w:pPr>
        <w:pStyle w:val="ListParagraph"/>
        <w:numPr>
          <w:ilvl w:val="0"/>
          <w:numId w:val="5"/>
        </w:numPr>
        <w:spacing w:after="0" w:line="240" w:lineRule="auto"/>
      </w:pPr>
      <w:r>
        <w:t>__GlobalMetadata.xml</w:t>
      </w:r>
    </w:p>
    <w:p w:rsidR="0012089E" w:rsidRDefault="0012089E" w:rsidP="0012089E">
      <w:pPr>
        <w:spacing w:after="0" w:line="240" w:lineRule="auto"/>
      </w:pPr>
    </w:p>
    <w:p w:rsidR="0012089E" w:rsidRDefault="0012089E" w:rsidP="0012089E">
      <w:pPr>
        <w:spacing w:after="0" w:line="240" w:lineRule="auto"/>
        <w:ind w:left="1416"/>
        <w:rPr>
          <w:sz w:val="20"/>
          <w:szCs w:val="20"/>
        </w:rPr>
      </w:pPr>
      <w:r>
        <w:rPr>
          <w:sz w:val="20"/>
          <w:szCs w:val="20"/>
        </w:rPr>
        <w:t>&lt;Comment&gt;SIP-Perf-1-1000&lt;/Comment&gt;</w:t>
      </w:r>
    </w:p>
    <w:p w:rsidR="0012089E" w:rsidRDefault="0012089E" w:rsidP="0012089E">
      <w:pPr>
        <w:spacing w:after="0" w:line="240" w:lineRule="auto"/>
        <w:ind w:left="1416"/>
        <w:rPr>
          <w:sz w:val="20"/>
          <w:szCs w:val="20"/>
        </w:rPr>
      </w:pPr>
      <w:r>
        <w:rPr>
          <w:sz w:val="20"/>
          <w:szCs w:val="20"/>
        </w:rPr>
        <w:t>&lt;MessageIdentifier&gt;MessageIdentifierSIP-Perf-1-1000&lt;/MessageIdentifier&gt;</w:t>
      </w:r>
    </w:p>
    <w:p w:rsidR="0012089E" w:rsidRDefault="0012089E" w:rsidP="0012089E">
      <w:pPr>
        <w:spacing w:after="0" w:line="240" w:lineRule="auto"/>
        <w:ind w:left="1416"/>
        <w:rPr>
          <w:sz w:val="20"/>
          <w:szCs w:val="20"/>
        </w:rPr>
      </w:pPr>
      <w:r>
        <w:rPr>
          <w:sz w:val="20"/>
          <w:szCs w:val="20"/>
        </w:rPr>
        <w:t>&lt;</w:t>
      </w:r>
      <w:proofErr w:type="spellStart"/>
      <w:r>
        <w:rPr>
          <w:sz w:val="20"/>
          <w:szCs w:val="20"/>
        </w:rPr>
        <w:t>ArchivalAgreement</w:t>
      </w:r>
      <w:proofErr w:type="spellEnd"/>
      <w:r>
        <w:rPr>
          <w:sz w:val="20"/>
          <w:szCs w:val="20"/>
        </w:rPr>
        <w:t>&gt;ArchivalAgreement0&lt;/</w:t>
      </w:r>
      <w:proofErr w:type="spellStart"/>
      <w:r>
        <w:rPr>
          <w:sz w:val="20"/>
          <w:szCs w:val="20"/>
        </w:rPr>
        <w:t>ArchivalAgreement</w:t>
      </w:r>
      <w:proofErr w:type="spellEnd"/>
      <w:r>
        <w:rPr>
          <w:sz w:val="20"/>
          <w:szCs w:val="20"/>
        </w:rPr>
        <w:t>&gt;</w:t>
      </w:r>
    </w:p>
    <w:p w:rsidR="0012089E" w:rsidRDefault="0012089E" w:rsidP="0012089E">
      <w:pPr>
        <w:spacing w:after="0" w:line="240" w:lineRule="auto"/>
        <w:ind w:left="1416"/>
        <w:rPr>
          <w:sz w:val="20"/>
          <w:szCs w:val="20"/>
        </w:rPr>
      </w:pPr>
      <w:r>
        <w:rPr>
          <w:sz w:val="20"/>
          <w:szCs w:val="20"/>
        </w:rPr>
        <w:t>&lt;</w:t>
      </w:r>
      <w:proofErr w:type="spellStart"/>
      <w:r>
        <w:rPr>
          <w:sz w:val="20"/>
          <w:szCs w:val="20"/>
        </w:rPr>
        <w:t>CodeListVersions</w:t>
      </w:r>
      <w:proofErr w:type="spellEnd"/>
      <w:r>
        <w:rPr>
          <w:sz w:val="20"/>
          <w:szCs w:val="20"/>
        </w:rPr>
        <w:t>&gt;</w:t>
      </w:r>
    </w:p>
    <w:p w:rsidR="0012089E" w:rsidRDefault="0012089E" w:rsidP="0012089E">
      <w:pPr>
        <w:spacing w:after="0" w:line="240" w:lineRule="auto"/>
        <w:ind w:left="1416"/>
        <w:rPr>
          <w:sz w:val="20"/>
          <w:szCs w:val="20"/>
        </w:rPr>
      </w:pPr>
      <w:r>
        <w:rPr>
          <w:sz w:val="20"/>
          <w:szCs w:val="20"/>
        </w:rPr>
        <w:t xml:space="preserve">  &lt;ReplyCodeListVersion&gt;ReplyCodeListVersion0&lt;/ReplyCodeListVersion&gt;</w:t>
      </w:r>
    </w:p>
    <w:p w:rsidR="0012089E" w:rsidRDefault="0012089E" w:rsidP="0012089E">
      <w:pPr>
        <w:spacing w:after="0" w:line="240" w:lineRule="auto"/>
        <w:ind w:left="1416"/>
        <w:rPr>
          <w:sz w:val="20"/>
          <w:szCs w:val="20"/>
        </w:rPr>
      </w:pPr>
      <w:r>
        <w:rPr>
          <w:sz w:val="20"/>
          <w:szCs w:val="20"/>
        </w:rPr>
        <w:t xml:space="preserve">  &lt;MessageDigestAlgorithmCodeListVersion&gt;MessageDigestAlgorithmCodeListVersion0      </w:t>
      </w:r>
    </w:p>
    <w:p w:rsidR="0012089E" w:rsidRDefault="0012089E" w:rsidP="0012089E">
      <w:pPr>
        <w:spacing w:after="0" w:line="240" w:lineRule="auto"/>
        <w:ind w:left="1416"/>
        <w:rPr>
          <w:sz w:val="20"/>
          <w:szCs w:val="20"/>
        </w:rPr>
      </w:pPr>
      <w:r>
        <w:rPr>
          <w:sz w:val="20"/>
          <w:szCs w:val="20"/>
        </w:rPr>
        <w:t xml:space="preserve">  &lt;/</w:t>
      </w:r>
      <w:proofErr w:type="spellStart"/>
      <w:r>
        <w:rPr>
          <w:sz w:val="20"/>
          <w:szCs w:val="20"/>
        </w:rPr>
        <w:t>MessageDigestAlgorithmCodeListVersion</w:t>
      </w:r>
      <w:proofErr w:type="spellEnd"/>
      <w:r>
        <w:rPr>
          <w:sz w:val="20"/>
          <w:szCs w:val="20"/>
        </w:rPr>
        <w:t>&gt;</w:t>
      </w:r>
    </w:p>
    <w:p w:rsidR="0012089E" w:rsidRDefault="0012089E" w:rsidP="0012089E">
      <w:pPr>
        <w:spacing w:after="0" w:line="240" w:lineRule="auto"/>
        <w:ind w:left="1416"/>
        <w:rPr>
          <w:sz w:val="20"/>
          <w:szCs w:val="20"/>
        </w:rPr>
      </w:pPr>
      <w:r>
        <w:rPr>
          <w:sz w:val="20"/>
          <w:szCs w:val="20"/>
        </w:rPr>
        <w:t xml:space="preserve">  &lt;MimeTypeCodeListVersion&gt;MimeTypeCodeListVersion0&lt;/MimeTypeCodeListVersion&gt;</w:t>
      </w:r>
    </w:p>
    <w:p w:rsidR="0012089E" w:rsidRDefault="0012089E" w:rsidP="0012089E">
      <w:pPr>
        <w:spacing w:after="0" w:line="240" w:lineRule="auto"/>
        <w:ind w:left="1416"/>
        <w:rPr>
          <w:sz w:val="20"/>
          <w:szCs w:val="20"/>
        </w:rPr>
      </w:pPr>
      <w:r>
        <w:rPr>
          <w:sz w:val="20"/>
          <w:szCs w:val="20"/>
        </w:rPr>
        <w:t xml:space="preserve">  &lt;EncodingCodeListVersion&gt;EncodingCodeListVersion0&lt;/EncodingCodeListVersion&gt;</w:t>
      </w:r>
    </w:p>
    <w:p w:rsidR="0012089E" w:rsidRDefault="0012089E" w:rsidP="0012089E">
      <w:pPr>
        <w:spacing w:after="0" w:line="240" w:lineRule="auto"/>
        <w:ind w:left="1416"/>
        <w:rPr>
          <w:sz w:val="20"/>
          <w:szCs w:val="20"/>
        </w:rPr>
      </w:pPr>
      <w:r>
        <w:rPr>
          <w:sz w:val="20"/>
          <w:szCs w:val="20"/>
        </w:rPr>
        <w:t xml:space="preserve">  &lt;FileFormatCodeListVersion&gt;FileFormatCodeListVersion0&lt;/FileFormatCodeListVersion&gt;</w:t>
      </w:r>
    </w:p>
    <w:p w:rsidR="0012089E" w:rsidRDefault="0012089E" w:rsidP="0012089E">
      <w:pPr>
        <w:spacing w:after="0" w:line="240" w:lineRule="auto"/>
        <w:ind w:left="1416"/>
        <w:rPr>
          <w:sz w:val="20"/>
          <w:szCs w:val="20"/>
        </w:rPr>
      </w:pPr>
      <w:r>
        <w:rPr>
          <w:sz w:val="20"/>
          <w:szCs w:val="20"/>
        </w:rPr>
        <w:t xml:space="preserve">  &lt;CompressionAlgorithmCodeListVersion&gt;CompressionAlgorithmCodeListVersion0    </w:t>
      </w:r>
    </w:p>
    <w:p w:rsidR="0012089E" w:rsidRDefault="0012089E" w:rsidP="0012089E">
      <w:pPr>
        <w:spacing w:after="0" w:line="240" w:lineRule="auto"/>
        <w:ind w:left="1416"/>
        <w:rPr>
          <w:sz w:val="20"/>
          <w:szCs w:val="20"/>
        </w:rPr>
      </w:pPr>
      <w:r>
        <w:rPr>
          <w:sz w:val="20"/>
          <w:szCs w:val="20"/>
        </w:rPr>
        <w:t xml:space="preserve">  &lt;/</w:t>
      </w:r>
      <w:proofErr w:type="spellStart"/>
      <w:r>
        <w:rPr>
          <w:sz w:val="20"/>
          <w:szCs w:val="20"/>
        </w:rPr>
        <w:t>CompressionAlgorithmCodeListVersion</w:t>
      </w:r>
      <w:proofErr w:type="spellEnd"/>
      <w:r>
        <w:rPr>
          <w:sz w:val="20"/>
          <w:szCs w:val="20"/>
        </w:rPr>
        <w:t>&gt;</w:t>
      </w:r>
    </w:p>
    <w:p w:rsidR="0012089E" w:rsidRDefault="0012089E" w:rsidP="0012089E">
      <w:pPr>
        <w:spacing w:after="0" w:line="240" w:lineRule="auto"/>
        <w:ind w:left="1416"/>
        <w:rPr>
          <w:sz w:val="20"/>
          <w:szCs w:val="20"/>
        </w:rPr>
      </w:pPr>
      <w:r>
        <w:rPr>
          <w:sz w:val="20"/>
          <w:szCs w:val="20"/>
        </w:rPr>
        <w:t xml:space="preserve">  &lt;DataObjectVersionCodeListVersion&gt;DataObjectVersionCodeListVersion0</w:t>
      </w:r>
    </w:p>
    <w:p w:rsidR="0012089E" w:rsidRDefault="0012089E" w:rsidP="0012089E">
      <w:pPr>
        <w:spacing w:after="0" w:line="240" w:lineRule="auto"/>
        <w:ind w:left="1416"/>
        <w:rPr>
          <w:sz w:val="20"/>
          <w:szCs w:val="20"/>
        </w:rPr>
      </w:pPr>
      <w:r>
        <w:rPr>
          <w:sz w:val="20"/>
          <w:szCs w:val="20"/>
        </w:rPr>
        <w:t xml:space="preserve">  &lt;/</w:t>
      </w:r>
      <w:proofErr w:type="spellStart"/>
      <w:r>
        <w:rPr>
          <w:sz w:val="20"/>
          <w:szCs w:val="20"/>
        </w:rPr>
        <w:t>DataObjectVersionCodeListVersion</w:t>
      </w:r>
      <w:proofErr w:type="spellEnd"/>
      <w:r>
        <w:rPr>
          <w:sz w:val="20"/>
          <w:szCs w:val="20"/>
        </w:rPr>
        <w:t>&gt;</w:t>
      </w:r>
    </w:p>
    <w:p w:rsidR="0012089E" w:rsidRDefault="0012089E" w:rsidP="0012089E">
      <w:pPr>
        <w:tabs>
          <w:tab w:val="left" w:pos="9465"/>
        </w:tabs>
        <w:spacing w:after="0" w:line="240" w:lineRule="auto"/>
        <w:ind w:left="1416"/>
        <w:rPr>
          <w:sz w:val="20"/>
          <w:szCs w:val="20"/>
        </w:rPr>
      </w:pPr>
      <w:r>
        <w:rPr>
          <w:sz w:val="20"/>
          <w:szCs w:val="20"/>
        </w:rPr>
        <w:t xml:space="preserve">  &lt;StorageRuleCodeListVersion&gt;StorageRuleCodeListVersion0&lt;/StorageRuleCodeListVersion&gt;</w:t>
      </w:r>
      <w:r>
        <w:rPr>
          <w:sz w:val="20"/>
          <w:szCs w:val="20"/>
        </w:rPr>
        <w:tab/>
      </w:r>
    </w:p>
    <w:p w:rsidR="0012089E" w:rsidRDefault="0012089E" w:rsidP="0012089E">
      <w:pPr>
        <w:spacing w:after="0" w:line="240" w:lineRule="auto"/>
        <w:ind w:left="1416"/>
        <w:rPr>
          <w:sz w:val="20"/>
          <w:szCs w:val="20"/>
        </w:rPr>
      </w:pPr>
      <w:r>
        <w:rPr>
          <w:sz w:val="20"/>
          <w:szCs w:val="20"/>
        </w:rPr>
        <w:t xml:space="preserve">  &lt;AppraisalRuleCodeListVersion&gt;AppraisalRuleCodeListVersion0&lt;/AppraisalRuleCodeListVersion&gt;</w:t>
      </w:r>
    </w:p>
    <w:p w:rsidR="0012089E" w:rsidRDefault="0012089E" w:rsidP="0012089E">
      <w:pPr>
        <w:spacing w:after="0" w:line="240" w:lineRule="auto"/>
        <w:ind w:left="1416"/>
        <w:rPr>
          <w:sz w:val="20"/>
          <w:szCs w:val="20"/>
        </w:rPr>
      </w:pPr>
      <w:r>
        <w:rPr>
          <w:sz w:val="20"/>
          <w:szCs w:val="20"/>
        </w:rPr>
        <w:t xml:space="preserve">  &lt;AccessRuleCodeListVersion&gt;AccessRuleCodeListVersion0&lt;/AccessRuleCodeListVersion&gt;</w:t>
      </w:r>
    </w:p>
    <w:p w:rsidR="0012089E" w:rsidRDefault="0012089E" w:rsidP="0012089E">
      <w:pPr>
        <w:spacing w:after="0" w:line="240" w:lineRule="auto"/>
        <w:ind w:left="1416"/>
        <w:rPr>
          <w:sz w:val="20"/>
          <w:szCs w:val="20"/>
        </w:rPr>
      </w:pPr>
      <w:r>
        <w:rPr>
          <w:sz w:val="20"/>
          <w:szCs w:val="20"/>
        </w:rPr>
        <w:t xml:space="preserve">  &lt;DisseminationRuleCodeListVersion&gt;DisseminationRuleCodeListVersion0</w:t>
      </w:r>
    </w:p>
    <w:p w:rsidR="0012089E" w:rsidRDefault="0012089E" w:rsidP="0012089E">
      <w:pPr>
        <w:spacing w:after="0" w:line="240" w:lineRule="auto"/>
        <w:ind w:left="1416"/>
        <w:rPr>
          <w:sz w:val="20"/>
          <w:szCs w:val="20"/>
        </w:rPr>
      </w:pPr>
      <w:r>
        <w:rPr>
          <w:sz w:val="20"/>
          <w:szCs w:val="20"/>
        </w:rPr>
        <w:t xml:space="preserve">  &lt;/</w:t>
      </w:r>
      <w:proofErr w:type="spellStart"/>
      <w:r>
        <w:rPr>
          <w:sz w:val="20"/>
          <w:szCs w:val="20"/>
        </w:rPr>
        <w:t>DisseminationRuleCodeListVersion</w:t>
      </w:r>
      <w:proofErr w:type="spellEnd"/>
      <w:r>
        <w:rPr>
          <w:sz w:val="20"/>
          <w:szCs w:val="20"/>
        </w:rPr>
        <w:t>&gt;</w:t>
      </w:r>
    </w:p>
    <w:p w:rsidR="0012089E" w:rsidRDefault="0012089E" w:rsidP="0012089E">
      <w:pPr>
        <w:spacing w:after="0" w:line="240" w:lineRule="auto"/>
        <w:ind w:left="1416"/>
        <w:rPr>
          <w:sz w:val="20"/>
          <w:szCs w:val="20"/>
        </w:rPr>
      </w:pPr>
      <w:r>
        <w:rPr>
          <w:sz w:val="20"/>
          <w:szCs w:val="20"/>
        </w:rPr>
        <w:t xml:space="preserve">  &lt;ReuseRuleCodeListVersion&gt;ReuseRuleCodeListVersion0&lt;/ReuseRuleCodeListVersion&gt;</w:t>
      </w:r>
    </w:p>
    <w:p w:rsidR="0012089E" w:rsidRDefault="0012089E" w:rsidP="0012089E">
      <w:pPr>
        <w:spacing w:after="0" w:line="240" w:lineRule="auto"/>
        <w:ind w:left="1416"/>
        <w:rPr>
          <w:sz w:val="20"/>
          <w:szCs w:val="20"/>
        </w:rPr>
      </w:pPr>
      <w:r>
        <w:rPr>
          <w:sz w:val="20"/>
          <w:szCs w:val="20"/>
        </w:rPr>
        <w:t xml:space="preserve">  &lt;ClassificationRuleCodeListVersion&gt;ClassificationRuleCodeListVersion0&lt;/ClassificationRuleCodeListVersion&gt;</w:t>
      </w:r>
    </w:p>
    <w:p w:rsidR="0012089E" w:rsidRDefault="0012089E" w:rsidP="0012089E">
      <w:pPr>
        <w:spacing w:after="0" w:line="240" w:lineRule="auto"/>
        <w:ind w:left="1416"/>
        <w:rPr>
          <w:sz w:val="20"/>
          <w:szCs w:val="20"/>
        </w:rPr>
      </w:pPr>
      <w:r>
        <w:rPr>
          <w:sz w:val="20"/>
          <w:szCs w:val="20"/>
        </w:rPr>
        <w:t xml:space="preserve">  &lt;AuthorizationReasonCodeListVersion&gt;AuthorizationReasonCodeListVersion0</w:t>
      </w:r>
    </w:p>
    <w:p w:rsidR="0012089E" w:rsidRDefault="0012089E" w:rsidP="0012089E">
      <w:pPr>
        <w:spacing w:after="0" w:line="240" w:lineRule="auto"/>
        <w:ind w:left="1416"/>
        <w:rPr>
          <w:sz w:val="20"/>
          <w:szCs w:val="20"/>
        </w:rPr>
      </w:pPr>
      <w:r>
        <w:rPr>
          <w:sz w:val="20"/>
          <w:szCs w:val="20"/>
        </w:rPr>
        <w:t xml:space="preserve">  &lt;/</w:t>
      </w:r>
      <w:proofErr w:type="spellStart"/>
      <w:r>
        <w:rPr>
          <w:sz w:val="20"/>
          <w:szCs w:val="20"/>
        </w:rPr>
        <w:t>AuthorizationReasonCodeListVersion</w:t>
      </w:r>
      <w:proofErr w:type="spellEnd"/>
      <w:r>
        <w:rPr>
          <w:sz w:val="20"/>
          <w:szCs w:val="20"/>
        </w:rPr>
        <w:t>&gt;</w:t>
      </w:r>
    </w:p>
    <w:p w:rsidR="0012089E" w:rsidRDefault="0012089E" w:rsidP="0012089E">
      <w:pPr>
        <w:spacing w:after="0" w:line="240" w:lineRule="auto"/>
        <w:ind w:left="1416"/>
        <w:rPr>
          <w:sz w:val="20"/>
          <w:szCs w:val="20"/>
        </w:rPr>
      </w:pPr>
      <w:r>
        <w:rPr>
          <w:sz w:val="20"/>
          <w:szCs w:val="20"/>
        </w:rPr>
        <w:t xml:space="preserve">  &lt;RelationshipCodeListVersion&gt;RelationshipCodeListVersion0&lt;/RelationshipCodeListVersion&gt;</w:t>
      </w:r>
    </w:p>
    <w:p w:rsidR="0012089E" w:rsidRDefault="0012089E" w:rsidP="0012089E">
      <w:pPr>
        <w:spacing w:after="0" w:line="240" w:lineRule="auto"/>
        <w:ind w:left="1416"/>
        <w:rPr>
          <w:sz w:val="20"/>
          <w:szCs w:val="20"/>
        </w:rPr>
      </w:pPr>
      <w:r>
        <w:rPr>
          <w:sz w:val="20"/>
          <w:szCs w:val="20"/>
        </w:rPr>
        <w:t>&lt;/</w:t>
      </w:r>
      <w:proofErr w:type="spellStart"/>
      <w:r>
        <w:rPr>
          <w:sz w:val="20"/>
          <w:szCs w:val="20"/>
        </w:rPr>
        <w:t>CodeListVersions</w:t>
      </w:r>
      <w:proofErr w:type="spellEnd"/>
      <w:r>
        <w:rPr>
          <w:sz w:val="20"/>
          <w:szCs w:val="20"/>
        </w:rPr>
        <w:t>&gt;</w:t>
      </w:r>
    </w:p>
    <w:p w:rsidR="0012089E" w:rsidRDefault="0012089E" w:rsidP="0012089E">
      <w:pPr>
        <w:spacing w:after="0" w:line="240" w:lineRule="auto"/>
        <w:ind w:left="1416"/>
        <w:rPr>
          <w:sz w:val="20"/>
          <w:szCs w:val="20"/>
        </w:rPr>
      </w:pPr>
      <w:r>
        <w:rPr>
          <w:sz w:val="20"/>
          <w:szCs w:val="20"/>
        </w:rPr>
        <w:t>&lt;</w:t>
      </w:r>
      <w:proofErr w:type="spellStart"/>
      <w:r>
        <w:rPr>
          <w:sz w:val="20"/>
          <w:szCs w:val="20"/>
        </w:rPr>
        <w:t>ArchivalAgency</w:t>
      </w:r>
      <w:proofErr w:type="spellEnd"/>
      <w:r>
        <w:rPr>
          <w:sz w:val="20"/>
          <w:szCs w:val="20"/>
        </w:rPr>
        <w:t>&gt;</w:t>
      </w:r>
    </w:p>
    <w:p w:rsidR="0012089E" w:rsidRDefault="0012089E" w:rsidP="0012089E">
      <w:pPr>
        <w:spacing w:after="0" w:line="240" w:lineRule="auto"/>
        <w:ind w:left="1416"/>
        <w:rPr>
          <w:sz w:val="20"/>
          <w:szCs w:val="20"/>
        </w:rPr>
      </w:pPr>
      <w:r>
        <w:rPr>
          <w:sz w:val="20"/>
          <w:szCs w:val="20"/>
        </w:rPr>
        <w:t xml:space="preserve">  &lt;Identifier&gt;Identifier4&lt;/Identifier&gt;</w:t>
      </w:r>
    </w:p>
    <w:p w:rsidR="0012089E" w:rsidRDefault="0012089E" w:rsidP="0012089E">
      <w:pPr>
        <w:spacing w:after="0" w:line="240" w:lineRule="auto"/>
        <w:ind w:left="1416"/>
        <w:rPr>
          <w:sz w:val="20"/>
          <w:szCs w:val="20"/>
        </w:rPr>
      </w:pPr>
      <w:r>
        <w:rPr>
          <w:sz w:val="20"/>
          <w:szCs w:val="20"/>
        </w:rPr>
        <w:t>&lt;/</w:t>
      </w:r>
      <w:proofErr w:type="spellStart"/>
      <w:r>
        <w:rPr>
          <w:sz w:val="20"/>
          <w:szCs w:val="20"/>
        </w:rPr>
        <w:t>ArchivalAgency</w:t>
      </w:r>
      <w:proofErr w:type="spellEnd"/>
      <w:r>
        <w:rPr>
          <w:sz w:val="20"/>
          <w:szCs w:val="20"/>
        </w:rPr>
        <w:t>&gt;</w:t>
      </w:r>
    </w:p>
    <w:p w:rsidR="0012089E" w:rsidRDefault="0012089E" w:rsidP="0012089E">
      <w:pPr>
        <w:spacing w:after="0" w:line="240" w:lineRule="auto"/>
        <w:ind w:left="1416"/>
        <w:rPr>
          <w:sz w:val="20"/>
          <w:szCs w:val="20"/>
        </w:rPr>
      </w:pPr>
      <w:r>
        <w:rPr>
          <w:sz w:val="20"/>
          <w:szCs w:val="20"/>
        </w:rPr>
        <w:t>&lt;</w:t>
      </w:r>
      <w:proofErr w:type="spellStart"/>
      <w:r>
        <w:rPr>
          <w:sz w:val="20"/>
          <w:szCs w:val="20"/>
        </w:rPr>
        <w:t>TransferringAgency</w:t>
      </w:r>
      <w:proofErr w:type="spellEnd"/>
      <w:r>
        <w:rPr>
          <w:sz w:val="20"/>
          <w:szCs w:val="20"/>
        </w:rPr>
        <w:t>&gt;</w:t>
      </w:r>
    </w:p>
    <w:p w:rsidR="0012089E" w:rsidRDefault="0012089E" w:rsidP="0012089E">
      <w:pPr>
        <w:spacing w:after="0" w:line="240" w:lineRule="auto"/>
        <w:ind w:left="1416"/>
        <w:rPr>
          <w:sz w:val="20"/>
          <w:szCs w:val="20"/>
        </w:rPr>
      </w:pPr>
      <w:r>
        <w:rPr>
          <w:sz w:val="20"/>
          <w:szCs w:val="20"/>
        </w:rPr>
        <w:t xml:space="preserve">  &lt;Identifier&gt;Identifier5&lt;/Identifier&gt;</w:t>
      </w:r>
    </w:p>
    <w:p w:rsidR="0012089E" w:rsidRDefault="0012089E" w:rsidP="0012089E">
      <w:pPr>
        <w:spacing w:after="0" w:line="240" w:lineRule="auto"/>
        <w:ind w:left="1416"/>
        <w:rPr>
          <w:sz w:val="20"/>
          <w:szCs w:val="20"/>
        </w:rPr>
      </w:pPr>
      <w:r>
        <w:rPr>
          <w:sz w:val="20"/>
          <w:szCs w:val="20"/>
        </w:rPr>
        <w:t>&lt;/</w:t>
      </w:r>
      <w:proofErr w:type="spellStart"/>
      <w:r>
        <w:rPr>
          <w:sz w:val="20"/>
          <w:szCs w:val="20"/>
        </w:rPr>
        <w:t>TransferringAgency</w:t>
      </w:r>
      <w:proofErr w:type="spellEnd"/>
      <w:r>
        <w:rPr>
          <w:sz w:val="20"/>
          <w:szCs w:val="20"/>
        </w:rPr>
        <w:t>&gt;</w:t>
      </w:r>
    </w:p>
    <w:p w:rsidR="0012089E" w:rsidRDefault="0012089E" w:rsidP="0012089E">
      <w:pPr>
        <w:spacing w:after="0" w:line="240" w:lineRule="auto"/>
        <w:ind w:left="1416"/>
        <w:rPr>
          <w:sz w:val="20"/>
          <w:szCs w:val="20"/>
        </w:rPr>
      </w:pPr>
    </w:p>
    <w:p w:rsidR="0012089E" w:rsidRDefault="0012089E" w:rsidP="00EB37CF">
      <w:pPr>
        <w:pStyle w:val="ListParagraph"/>
        <w:numPr>
          <w:ilvl w:val="0"/>
          <w:numId w:val="5"/>
        </w:numPr>
        <w:spacing w:after="0" w:line="240" w:lineRule="auto"/>
      </w:pPr>
      <w:r>
        <w:t>__ManagementMetadata</w:t>
      </w:r>
      <w:r w:rsidR="00EB37CF">
        <w:t>.xml</w:t>
      </w:r>
    </w:p>
    <w:p w:rsidR="0012089E" w:rsidRDefault="0012089E" w:rsidP="0012089E">
      <w:pPr>
        <w:spacing w:after="0" w:line="240" w:lineRule="auto"/>
      </w:pPr>
    </w:p>
    <w:p w:rsidR="0012089E" w:rsidRDefault="0012089E" w:rsidP="0012089E">
      <w:pPr>
        <w:spacing w:after="0" w:line="240" w:lineRule="auto"/>
        <w:ind w:left="1416"/>
        <w:rPr>
          <w:sz w:val="20"/>
          <w:szCs w:val="20"/>
        </w:rPr>
      </w:pPr>
      <w:r>
        <w:rPr>
          <w:sz w:val="20"/>
          <w:szCs w:val="20"/>
        </w:rPr>
        <w:t>&lt;</w:t>
      </w:r>
      <w:proofErr w:type="spellStart"/>
      <w:r>
        <w:rPr>
          <w:sz w:val="20"/>
          <w:szCs w:val="20"/>
        </w:rPr>
        <w:t>ManagementMetadata</w:t>
      </w:r>
      <w:proofErr w:type="spellEnd"/>
      <w:r>
        <w:rPr>
          <w:sz w:val="20"/>
          <w:szCs w:val="20"/>
        </w:rPr>
        <w:t>&gt;</w:t>
      </w:r>
    </w:p>
    <w:p w:rsidR="0012089E" w:rsidRDefault="0012089E" w:rsidP="0012089E">
      <w:pPr>
        <w:spacing w:after="0" w:line="240" w:lineRule="auto"/>
        <w:ind w:left="1416"/>
        <w:rPr>
          <w:sz w:val="20"/>
          <w:szCs w:val="20"/>
        </w:rPr>
      </w:pPr>
      <w:r>
        <w:rPr>
          <w:sz w:val="20"/>
          <w:szCs w:val="20"/>
        </w:rPr>
        <w:t xml:space="preserve">   &lt;</w:t>
      </w:r>
      <w:proofErr w:type="spellStart"/>
      <w:r>
        <w:rPr>
          <w:sz w:val="20"/>
          <w:szCs w:val="20"/>
        </w:rPr>
        <w:t>AcquisitionInformation</w:t>
      </w:r>
      <w:proofErr w:type="spellEnd"/>
      <w:r>
        <w:rPr>
          <w:sz w:val="20"/>
          <w:szCs w:val="20"/>
        </w:rPr>
        <w:t>&gt;Acquisition Information&lt;/</w:t>
      </w:r>
      <w:proofErr w:type="spellStart"/>
      <w:r>
        <w:rPr>
          <w:sz w:val="20"/>
          <w:szCs w:val="20"/>
        </w:rPr>
        <w:t>AcquisitionInformation</w:t>
      </w:r>
      <w:proofErr w:type="spellEnd"/>
      <w:r>
        <w:rPr>
          <w:sz w:val="20"/>
          <w:szCs w:val="20"/>
        </w:rPr>
        <w:t>&gt;</w:t>
      </w:r>
    </w:p>
    <w:p w:rsidR="0012089E" w:rsidRDefault="0012089E" w:rsidP="0012089E">
      <w:pPr>
        <w:spacing w:after="0" w:line="240" w:lineRule="auto"/>
        <w:ind w:left="1416"/>
        <w:rPr>
          <w:sz w:val="20"/>
          <w:szCs w:val="20"/>
        </w:rPr>
      </w:pPr>
      <w:r>
        <w:rPr>
          <w:sz w:val="20"/>
          <w:szCs w:val="20"/>
        </w:rPr>
        <w:t xml:space="preserve">   &lt;</w:t>
      </w:r>
      <w:proofErr w:type="spellStart"/>
      <w:r>
        <w:rPr>
          <w:sz w:val="20"/>
          <w:szCs w:val="20"/>
        </w:rPr>
        <w:t>LegalStatus</w:t>
      </w:r>
      <w:proofErr w:type="spellEnd"/>
      <w:r>
        <w:rPr>
          <w:sz w:val="20"/>
          <w:szCs w:val="20"/>
        </w:rPr>
        <w:t>&gt;Public Archive&lt;/</w:t>
      </w:r>
      <w:proofErr w:type="spellStart"/>
      <w:r>
        <w:rPr>
          <w:sz w:val="20"/>
          <w:szCs w:val="20"/>
        </w:rPr>
        <w:t>LegalStatus</w:t>
      </w:r>
      <w:proofErr w:type="spellEnd"/>
      <w:r>
        <w:rPr>
          <w:sz w:val="20"/>
          <w:szCs w:val="20"/>
        </w:rPr>
        <w:t>&gt;</w:t>
      </w:r>
    </w:p>
    <w:p w:rsidR="0012089E" w:rsidRDefault="0012089E" w:rsidP="0012089E">
      <w:pPr>
        <w:spacing w:after="0" w:line="240" w:lineRule="auto"/>
        <w:ind w:left="1416"/>
        <w:rPr>
          <w:sz w:val="20"/>
          <w:szCs w:val="20"/>
        </w:rPr>
      </w:pPr>
      <w:r>
        <w:rPr>
          <w:sz w:val="20"/>
          <w:szCs w:val="20"/>
        </w:rPr>
        <w:t xml:space="preserve">   &lt;</w:t>
      </w:r>
      <w:proofErr w:type="spellStart"/>
      <w:r>
        <w:rPr>
          <w:sz w:val="20"/>
          <w:szCs w:val="20"/>
        </w:rPr>
        <w:t>OriginatingAgencyIdentifier</w:t>
      </w:r>
      <w:proofErr w:type="spellEnd"/>
      <w:r>
        <w:rPr>
          <w:sz w:val="20"/>
          <w:szCs w:val="20"/>
        </w:rPr>
        <w:t>&gt;Vitam&lt;/</w:t>
      </w:r>
      <w:proofErr w:type="spellStart"/>
      <w:r>
        <w:rPr>
          <w:sz w:val="20"/>
          <w:szCs w:val="20"/>
        </w:rPr>
        <w:t>OriginatingAgencyIdentifier</w:t>
      </w:r>
      <w:proofErr w:type="spellEnd"/>
      <w:r>
        <w:rPr>
          <w:sz w:val="20"/>
          <w:szCs w:val="20"/>
        </w:rPr>
        <w:t>&gt;</w:t>
      </w:r>
    </w:p>
    <w:p w:rsidR="0012089E" w:rsidRDefault="0012089E" w:rsidP="0012089E">
      <w:pPr>
        <w:spacing w:after="0" w:line="240" w:lineRule="auto"/>
        <w:ind w:left="1416"/>
        <w:rPr>
          <w:sz w:val="20"/>
          <w:szCs w:val="20"/>
        </w:rPr>
      </w:pPr>
      <w:r>
        <w:rPr>
          <w:sz w:val="20"/>
          <w:szCs w:val="20"/>
        </w:rPr>
        <w:t xml:space="preserve">   &lt;</w:t>
      </w:r>
      <w:proofErr w:type="spellStart"/>
      <w:r>
        <w:rPr>
          <w:sz w:val="20"/>
          <w:szCs w:val="20"/>
        </w:rPr>
        <w:t>SubmissionAgencyIdentifier</w:t>
      </w:r>
      <w:proofErr w:type="spellEnd"/>
      <w:r>
        <w:rPr>
          <w:sz w:val="20"/>
          <w:szCs w:val="20"/>
        </w:rPr>
        <w:t>&gt;Vitam&lt;/</w:t>
      </w:r>
      <w:proofErr w:type="spellStart"/>
      <w:r>
        <w:rPr>
          <w:sz w:val="20"/>
          <w:szCs w:val="20"/>
        </w:rPr>
        <w:t>SubmissionAgencyIdentifier</w:t>
      </w:r>
      <w:proofErr w:type="spellEnd"/>
      <w:r>
        <w:rPr>
          <w:sz w:val="20"/>
          <w:szCs w:val="20"/>
        </w:rPr>
        <w:t>&gt;</w:t>
      </w:r>
    </w:p>
    <w:p w:rsidR="0012089E" w:rsidRDefault="0012089E" w:rsidP="0012089E">
      <w:pPr>
        <w:spacing w:after="0" w:line="240" w:lineRule="auto"/>
        <w:ind w:left="1416"/>
        <w:rPr>
          <w:sz w:val="20"/>
          <w:szCs w:val="20"/>
        </w:rPr>
      </w:pPr>
      <w:r>
        <w:rPr>
          <w:sz w:val="20"/>
          <w:szCs w:val="20"/>
        </w:rPr>
        <w:t>&lt;/</w:t>
      </w:r>
      <w:proofErr w:type="spellStart"/>
      <w:r>
        <w:rPr>
          <w:sz w:val="20"/>
          <w:szCs w:val="20"/>
        </w:rPr>
        <w:t>ManagementMetadata</w:t>
      </w:r>
      <w:proofErr w:type="spellEnd"/>
      <w:r>
        <w:rPr>
          <w:sz w:val="20"/>
          <w:szCs w:val="20"/>
        </w:rPr>
        <w:t>&gt;</w:t>
      </w:r>
    </w:p>
    <w:p w:rsidR="0012089E" w:rsidRDefault="0012089E" w:rsidP="0012089E">
      <w:pPr>
        <w:spacing w:after="0" w:line="240" w:lineRule="auto"/>
        <w:ind w:left="1416"/>
      </w:pPr>
    </w:p>
    <w:p w:rsidR="0012089E" w:rsidRDefault="00E14107" w:rsidP="00E14107">
      <w:pPr>
        <w:pStyle w:val="ListParagraph"/>
        <w:numPr>
          <w:ilvl w:val="0"/>
          <w:numId w:val="9"/>
        </w:numPr>
      </w:pPr>
      <w:r w:rsidRPr="00E14107">
        <w:t>modele_PDC.csv</w:t>
      </w:r>
    </w:p>
    <w:p w:rsidR="00E14107" w:rsidRPr="00E14107" w:rsidRDefault="00E14107" w:rsidP="00E14107">
      <w:pPr>
        <w:spacing w:after="0" w:line="240" w:lineRule="auto"/>
        <w:ind w:left="1416"/>
        <w:rPr>
          <w:sz w:val="20"/>
          <w:szCs w:val="20"/>
        </w:rPr>
      </w:pPr>
      <w:proofErr w:type="spellStart"/>
      <w:r w:rsidRPr="00E14107">
        <w:rPr>
          <w:sz w:val="20"/>
          <w:szCs w:val="20"/>
        </w:rPr>
        <w:t>Id;nom;observ;cote;serie;rang;niveau</w:t>
      </w:r>
      <w:proofErr w:type="spellEnd"/>
      <w:r w:rsidRPr="00E14107">
        <w:rPr>
          <w:sz w:val="20"/>
          <w:szCs w:val="20"/>
        </w:rPr>
        <w:t xml:space="preserve">                        </w:t>
      </w:r>
    </w:p>
    <w:p w:rsidR="00E14107" w:rsidRPr="00E14107" w:rsidRDefault="00E14107" w:rsidP="00E14107">
      <w:pPr>
        <w:spacing w:after="0" w:line="240" w:lineRule="auto"/>
        <w:ind w:left="1416"/>
        <w:rPr>
          <w:sz w:val="20"/>
          <w:szCs w:val="20"/>
        </w:rPr>
      </w:pPr>
      <w:r w:rsidRPr="00E14107">
        <w:rPr>
          <w:sz w:val="20"/>
          <w:szCs w:val="20"/>
        </w:rPr>
        <w:t>1;Archives antérieures à 1789;</w:t>
      </w:r>
      <w:proofErr w:type="gramStart"/>
      <w:r w:rsidRPr="00E14107">
        <w:rPr>
          <w:sz w:val="20"/>
          <w:szCs w:val="20"/>
        </w:rPr>
        <w:t>;AR</w:t>
      </w:r>
      <w:proofErr w:type="gramEnd"/>
      <w:r w:rsidRPr="00E14107">
        <w:rPr>
          <w:sz w:val="20"/>
          <w:szCs w:val="20"/>
        </w:rPr>
        <w:t>.;;1;0</w:t>
      </w:r>
    </w:p>
    <w:p w:rsidR="00E14107" w:rsidRPr="00E14107" w:rsidRDefault="00E14107" w:rsidP="00E14107">
      <w:pPr>
        <w:spacing w:after="0" w:line="240" w:lineRule="auto"/>
        <w:ind w:left="1416"/>
        <w:rPr>
          <w:sz w:val="20"/>
          <w:szCs w:val="20"/>
        </w:rPr>
      </w:pPr>
      <w:r w:rsidRPr="00E14107">
        <w:rPr>
          <w:sz w:val="20"/>
          <w:szCs w:val="20"/>
        </w:rPr>
        <w:t>2;Archives postérieures à 1789;</w:t>
      </w:r>
      <w:proofErr w:type="gramStart"/>
      <w:r w:rsidRPr="00E14107">
        <w:rPr>
          <w:sz w:val="20"/>
          <w:szCs w:val="20"/>
        </w:rPr>
        <w:t>;REP</w:t>
      </w:r>
      <w:proofErr w:type="gramEnd"/>
      <w:r w:rsidRPr="00E14107">
        <w:rPr>
          <w:sz w:val="20"/>
          <w:szCs w:val="20"/>
        </w:rPr>
        <w:t>.;;2;0</w:t>
      </w:r>
    </w:p>
    <w:p w:rsidR="00E14107" w:rsidRPr="00E14107" w:rsidRDefault="00E14107" w:rsidP="00E14107">
      <w:pPr>
        <w:spacing w:after="0" w:line="240" w:lineRule="auto"/>
        <w:ind w:left="1416"/>
        <w:rPr>
          <w:sz w:val="20"/>
          <w:szCs w:val="20"/>
        </w:rPr>
      </w:pPr>
      <w:r w:rsidRPr="00E14107">
        <w:rPr>
          <w:sz w:val="20"/>
          <w:szCs w:val="20"/>
        </w:rPr>
        <w:t>3;Assemblées parlementaires;</w:t>
      </w:r>
      <w:proofErr w:type="gramStart"/>
      <w:r w:rsidRPr="00E14107">
        <w:rPr>
          <w:sz w:val="20"/>
          <w:szCs w:val="20"/>
        </w:rPr>
        <w:t>;1</w:t>
      </w:r>
      <w:proofErr w:type="gramEnd"/>
      <w:r w:rsidRPr="00E14107">
        <w:rPr>
          <w:sz w:val="20"/>
          <w:szCs w:val="20"/>
        </w:rPr>
        <w:t>.;REP.;1;1</w:t>
      </w:r>
    </w:p>
    <w:p w:rsidR="00E14107" w:rsidRPr="00E14107" w:rsidRDefault="00E14107" w:rsidP="00E14107">
      <w:pPr>
        <w:spacing w:after="0" w:line="240" w:lineRule="auto"/>
        <w:ind w:left="1416"/>
        <w:rPr>
          <w:sz w:val="20"/>
          <w:szCs w:val="20"/>
        </w:rPr>
      </w:pPr>
      <w:r w:rsidRPr="00E14107">
        <w:rPr>
          <w:sz w:val="20"/>
          <w:szCs w:val="20"/>
        </w:rPr>
        <w:t>4;Souverains, chefs de l'état et de gouvernement, pouvoir exécutif;</w:t>
      </w:r>
      <w:proofErr w:type="gramStart"/>
      <w:r w:rsidRPr="00E14107">
        <w:rPr>
          <w:sz w:val="20"/>
          <w:szCs w:val="20"/>
        </w:rPr>
        <w:t>;2</w:t>
      </w:r>
      <w:proofErr w:type="gramEnd"/>
      <w:r w:rsidRPr="00E14107">
        <w:rPr>
          <w:sz w:val="20"/>
          <w:szCs w:val="20"/>
        </w:rPr>
        <w:t>.;REP.;2;1</w:t>
      </w:r>
    </w:p>
    <w:p w:rsidR="00E14107" w:rsidRPr="00E14107" w:rsidRDefault="00E14107" w:rsidP="00E14107">
      <w:pPr>
        <w:spacing w:after="0" w:line="240" w:lineRule="auto"/>
        <w:ind w:left="1416"/>
        <w:rPr>
          <w:sz w:val="20"/>
          <w:szCs w:val="20"/>
        </w:rPr>
      </w:pPr>
      <w:r w:rsidRPr="00E14107">
        <w:rPr>
          <w:sz w:val="20"/>
          <w:szCs w:val="20"/>
        </w:rPr>
        <w:t>5;Révolution et Premier Empire;</w:t>
      </w:r>
      <w:proofErr w:type="gramStart"/>
      <w:r w:rsidRPr="00E14107">
        <w:rPr>
          <w:sz w:val="20"/>
          <w:szCs w:val="20"/>
        </w:rPr>
        <w:t>;1</w:t>
      </w:r>
      <w:proofErr w:type="gramEnd"/>
      <w:r w:rsidRPr="00E14107">
        <w:rPr>
          <w:sz w:val="20"/>
          <w:szCs w:val="20"/>
        </w:rPr>
        <w:t>.;REP.2.;1;2</w:t>
      </w:r>
    </w:p>
    <w:p w:rsidR="00E14107" w:rsidRPr="00E14107" w:rsidRDefault="00E14107" w:rsidP="00E14107">
      <w:pPr>
        <w:spacing w:after="0" w:line="240" w:lineRule="auto"/>
        <w:ind w:left="1416"/>
        <w:rPr>
          <w:sz w:val="20"/>
          <w:szCs w:val="20"/>
        </w:rPr>
      </w:pPr>
      <w:r w:rsidRPr="00E14107">
        <w:rPr>
          <w:sz w:val="20"/>
          <w:szCs w:val="20"/>
        </w:rPr>
        <w:t>6;Restauration et Monarchie de Juillet;</w:t>
      </w:r>
      <w:proofErr w:type="gramStart"/>
      <w:r w:rsidRPr="00E14107">
        <w:rPr>
          <w:sz w:val="20"/>
          <w:szCs w:val="20"/>
        </w:rPr>
        <w:t>;2</w:t>
      </w:r>
      <w:proofErr w:type="gramEnd"/>
      <w:r w:rsidRPr="00E14107">
        <w:rPr>
          <w:sz w:val="20"/>
          <w:szCs w:val="20"/>
        </w:rPr>
        <w:t>.;REP.2.;2;2</w:t>
      </w:r>
    </w:p>
    <w:p w:rsidR="00E14107" w:rsidRPr="00E14107" w:rsidRDefault="00E14107" w:rsidP="00E14107">
      <w:pPr>
        <w:spacing w:after="0" w:line="240" w:lineRule="auto"/>
        <w:ind w:left="1416"/>
        <w:rPr>
          <w:sz w:val="20"/>
          <w:szCs w:val="20"/>
        </w:rPr>
      </w:pPr>
      <w:r w:rsidRPr="00E14107">
        <w:rPr>
          <w:sz w:val="20"/>
          <w:szCs w:val="20"/>
        </w:rPr>
        <w:lastRenderedPageBreak/>
        <w:t>7;Seconde République;</w:t>
      </w:r>
      <w:proofErr w:type="gramStart"/>
      <w:r w:rsidRPr="00E14107">
        <w:rPr>
          <w:sz w:val="20"/>
          <w:szCs w:val="20"/>
        </w:rPr>
        <w:t>;3</w:t>
      </w:r>
      <w:proofErr w:type="gramEnd"/>
      <w:r w:rsidRPr="00E14107">
        <w:rPr>
          <w:sz w:val="20"/>
          <w:szCs w:val="20"/>
        </w:rPr>
        <w:t>.;REP.2.;3;2</w:t>
      </w:r>
    </w:p>
    <w:p w:rsidR="00E14107" w:rsidRPr="00E14107" w:rsidRDefault="00E14107" w:rsidP="00E14107">
      <w:pPr>
        <w:spacing w:after="0" w:line="240" w:lineRule="auto"/>
        <w:ind w:left="1416"/>
        <w:rPr>
          <w:sz w:val="20"/>
          <w:szCs w:val="20"/>
        </w:rPr>
      </w:pPr>
      <w:r w:rsidRPr="00E14107">
        <w:rPr>
          <w:sz w:val="20"/>
          <w:szCs w:val="20"/>
        </w:rPr>
        <w:t>8;Ministère de la maison de l'empereur (Second Empire);</w:t>
      </w:r>
      <w:proofErr w:type="gramStart"/>
      <w:r w:rsidRPr="00E14107">
        <w:rPr>
          <w:sz w:val="20"/>
          <w:szCs w:val="20"/>
        </w:rPr>
        <w:t>;4</w:t>
      </w:r>
      <w:proofErr w:type="gramEnd"/>
      <w:r w:rsidRPr="00E14107">
        <w:rPr>
          <w:sz w:val="20"/>
          <w:szCs w:val="20"/>
        </w:rPr>
        <w:t>.;REP.2.;4;2</w:t>
      </w:r>
    </w:p>
    <w:p w:rsidR="00E14107" w:rsidRPr="00E14107" w:rsidRDefault="00E14107" w:rsidP="00E14107">
      <w:pPr>
        <w:spacing w:after="0" w:line="240" w:lineRule="auto"/>
        <w:ind w:left="1416"/>
        <w:rPr>
          <w:sz w:val="20"/>
          <w:szCs w:val="20"/>
        </w:rPr>
      </w:pPr>
      <w:r w:rsidRPr="00E14107">
        <w:rPr>
          <w:sz w:val="20"/>
          <w:szCs w:val="20"/>
        </w:rPr>
        <w:t>9;Ministère d'état (Second Empire);</w:t>
      </w:r>
      <w:proofErr w:type="gramStart"/>
      <w:r w:rsidRPr="00E14107">
        <w:rPr>
          <w:sz w:val="20"/>
          <w:szCs w:val="20"/>
        </w:rPr>
        <w:t>;5</w:t>
      </w:r>
      <w:proofErr w:type="gramEnd"/>
      <w:r w:rsidRPr="00E14107">
        <w:rPr>
          <w:sz w:val="20"/>
          <w:szCs w:val="20"/>
        </w:rPr>
        <w:t>.;REP.2.;5;2</w:t>
      </w:r>
    </w:p>
    <w:p w:rsidR="00E14107" w:rsidRPr="00E14107" w:rsidRDefault="00E14107" w:rsidP="00E14107">
      <w:pPr>
        <w:spacing w:after="0" w:line="240" w:lineRule="auto"/>
        <w:ind w:left="1416"/>
        <w:rPr>
          <w:sz w:val="20"/>
          <w:szCs w:val="20"/>
        </w:rPr>
      </w:pPr>
      <w:r w:rsidRPr="00E14107">
        <w:rPr>
          <w:sz w:val="20"/>
          <w:szCs w:val="20"/>
        </w:rPr>
        <w:t>10;Troisième République;</w:t>
      </w:r>
      <w:proofErr w:type="gramStart"/>
      <w:r w:rsidRPr="00E14107">
        <w:rPr>
          <w:sz w:val="20"/>
          <w:szCs w:val="20"/>
        </w:rPr>
        <w:t>;6</w:t>
      </w:r>
      <w:proofErr w:type="gramEnd"/>
      <w:r w:rsidRPr="00E14107">
        <w:rPr>
          <w:sz w:val="20"/>
          <w:szCs w:val="20"/>
        </w:rPr>
        <w:t>.;REP.2.;6;2</w:t>
      </w:r>
    </w:p>
    <w:p w:rsidR="00E14107" w:rsidRPr="00E14107" w:rsidRDefault="00E14107" w:rsidP="00E14107">
      <w:pPr>
        <w:spacing w:after="0" w:line="240" w:lineRule="auto"/>
        <w:ind w:left="1416"/>
        <w:rPr>
          <w:sz w:val="20"/>
          <w:szCs w:val="20"/>
        </w:rPr>
      </w:pPr>
      <w:r w:rsidRPr="00E14107">
        <w:rPr>
          <w:sz w:val="20"/>
          <w:szCs w:val="20"/>
        </w:rPr>
        <w:t>11;état français;</w:t>
      </w:r>
      <w:proofErr w:type="gramStart"/>
      <w:r w:rsidRPr="00E14107">
        <w:rPr>
          <w:sz w:val="20"/>
          <w:szCs w:val="20"/>
        </w:rPr>
        <w:t>;7</w:t>
      </w:r>
      <w:proofErr w:type="gramEnd"/>
      <w:r w:rsidRPr="00E14107">
        <w:rPr>
          <w:sz w:val="20"/>
          <w:szCs w:val="20"/>
        </w:rPr>
        <w:t>.;REP.2.;7;2</w:t>
      </w:r>
    </w:p>
    <w:p w:rsidR="00E14107" w:rsidRPr="00E14107" w:rsidRDefault="00E14107" w:rsidP="00E14107">
      <w:pPr>
        <w:spacing w:after="0" w:line="240" w:lineRule="auto"/>
        <w:ind w:left="1416"/>
        <w:rPr>
          <w:sz w:val="20"/>
          <w:szCs w:val="20"/>
        </w:rPr>
      </w:pPr>
      <w:r w:rsidRPr="00E14107">
        <w:rPr>
          <w:sz w:val="20"/>
          <w:szCs w:val="20"/>
        </w:rPr>
        <w:t>12;France libre et gouvernement provisoire de la France;</w:t>
      </w:r>
      <w:proofErr w:type="gramStart"/>
      <w:r w:rsidRPr="00E14107">
        <w:rPr>
          <w:sz w:val="20"/>
          <w:szCs w:val="20"/>
        </w:rPr>
        <w:t>;8</w:t>
      </w:r>
      <w:proofErr w:type="gramEnd"/>
      <w:r w:rsidRPr="00E14107">
        <w:rPr>
          <w:sz w:val="20"/>
          <w:szCs w:val="20"/>
        </w:rPr>
        <w:t>.;REP.2.;8;2</w:t>
      </w:r>
    </w:p>
    <w:p w:rsidR="00E14107" w:rsidRPr="00E14107" w:rsidRDefault="00E14107" w:rsidP="00E14107">
      <w:pPr>
        <w:spacing w:after="0" w:line="240" w:lineRule="auto"/>
        <w:ind w:left="1416"/>
        <w:rPr>
          <w:sz w:val="20"/>
          <w:szCs w:val="20"/>
        </w:rPr>
      </w:pPr>
      <w:r w:rsidRPr="00E14107">
        <w:rPr>
          <w:sz w:val="20"/>
          <w:szCs w:val="20"/>
        </w:rPr>
        <w:t>13;Quatrième République;</w:t>
      </w:r>
      <w:proofErr w:type="gramStart"/>
      <w:r w:rsidRPr="00E14107">
        <w:rPr>
          <w:sz w:val="20"/>
          <w:szCs w:val="20"/>
        </w:rPr>
        <w:t>;9</w:t>
      </w:r>
      <w:proofErr w:type="gramEnd"/>
      <w:r w:rsidRPr="00E14107">
        <w:rPr>
          <w:sz w:val="20"/>
          <w:szCs w:val="20"/>
        </w:rPr>
        <w:t>.;REP.2.;9;2</w:t>
      </w:r>
    </w:p>
    <w:p w:rsidR="00E14107" w:rsidRPr="00E14107" w:rsidRDefault="00E14107" w:rsidP="00E14107">
      <w:pPr>
        <w:spacing w:after="0" w:line="240" w:lineRule="auto"/>
        <w:ind w:left="1416"/>
        <w:rPr>
          <w:sz w:val="20"/>
          <w:szCs w:val="20"/>
        </w:rPr>
      </w:pPr>
      <w:r w:rsidRPr="00E14107">
        <w:rPr>
          <w:sz w:val="20"/>
          <w:szCs w:val="20"/>
        </w:rPr>
        <w:t>14;Cinquième République;</w:t>
      </w:r>
      <w:proofErr w:type="gramStart"/>
      <w:r w:rsidRPr="00E14107">
        <w:rPr>
          <w:sz w:val="20"/>
          <w:szCs w:val="20"/>
        </w:rPr>
        <w:t>;10</w:t>
      </w:r>
      <w:proofErr w:type="gramEnd"/>
      <w:r w:rsidRPr="00E14107">
        <w:rPr>
          <w:sz w:val="20"/>
          <w:szCs w:val="20"/>
        </w:rPr>
        <w:t>.;REP.2.;10;2</w:t>
      </w:r>
    </w:p>
    <w:p w:rsidR="00E14107" w:rsidRPr="00E14107" w:rsidRDefault="00E14107" w:rsidP="00E14107">
      <w:pPr>
        <w:spacing w:after="0" w:line="240" w:lineRule="auto"/>
        <w:ind w:left="1416"/>
        <w:rPr>
          <w:sz w:val="20"/>
          <w:szCs w:val="20"/>
        </w:rPr>
      </w:pPr>
      <w:r w:rsidRPr="00E14107">
        <w:rPr>
          <w:sz w:val="20"/>
          <w:szCs w:val="20"/>
        </w:rPr>
        <w:t>15;Charles de Gaulle;</w:t>
      </w:r>
      <w:proofErr w:type="gramStart"/>
      <w:r w:rsidRPr="00E14107">
        <w:rPr>
          <w:sz w:val="20"/>
          <w:szCs w:val="20"/>
        </w:rPr>
        <w:t>;1</w:t>
      </w:r>
      <w:proofErr w:type="gramEnd"/>
      <w:r w:rsidRPr="00E14107">
        <w:rPr>
          <w:sz w:val="20"/>
          <w:szCs w:val="20"/>
        </w:rPr>
        <w:t>.;REP.2.10.;1;3</w:t>
      </w:r>
    </w:p>
    <w:p w:rsidR="00E14107" w:rsidRPr="00E14107" w:rsidRDefault="00E14107" w:rsidP="00E14107">
      <w:pPr>
        <w:spacing w:after="0" w:line="240" w:lineRule="auto"/>
        <w:ind w:left="1416"/>
        <w:rPr>
          <w:sz w:val="20"/>
          <w:szCs w:val="20"/>
        </w:rPr>
      </w:pPr>
      <w:r w:rsidRPr="00E14107">
        <w:rPr>
          <w:sz w:val="20"/>
          <w:szCs w:val="20"/>
        </w:rPr>
        <w:t>16;Georges Pompidou;</w:t>
      </w:r>
      <w:proofErr w:type="gramStart"/>
      <w:r w:rsidRPr="00E14107">
        <w:rPr>
          <w:sz w:val="20"/>
          <w:szCs w:val="20"/>
        </w:rPr>
        <w:t>;2</w:t>
      </w:r>
      <w:proofErr w:type="gramEnd"/>
      <w:r w:rsidRPr="00E14107">
        <w:rPr>
          <w:sz w:val="20"/>
          <w:szCs w:val="20"/>
        </w:rPr>
        <w:t>.;REP.2.10.;2;3</w:t>
      </w:r>
    </w:p>
    <w:p w:rsidR="00E14107" w:rsidRPr="00E14107" w:rsidRDefault="00E14107" w:rsidP="00E14107">
      <w:pPr>
        <w:spacing w:after="0" w:line="240" w:lineRule="auto"/>
        <w:ind w:left="1416"/>
        <w:rPr>
          <w:sz w:val="20"/>
          <w:szCs w:val="20"/>
        </w:rPr>
      </w:pPr>
      <w:r w:rsidRPr="00E14107">
        <w:rPr>
          <w:sz w:val="20"/>
          <w:szCs w:val="20"/>
        </w:rPr>
        <w:t>17;Valéry Giscard d’Estaing;</w:t>
      </w:r>
      <w:proofErr w:type="gramStart"/>
      <w:r w:rsidRPr="00E14107">
        <w:rPr>
          <w:sz w:val="20"/>
          <w:szCs w:val="20"/>
        </w:rPr>
        <w:t>;3</w:t>
      </w:r>
      <w:proofErr w:type="gramEnd"/>
      <w:r w:rsidRPr="00E14107">
        <w:rPr>
          <w:sz w:val="20"/>
          <w:szCs w:val="20"/>
        </w:rPr>
        <w:t>.;REP.2.10.;3;3</w:t>
      </w:r>
    </w:p>
    <w:p w:rsidR="00E14107" w:rsidRPr="00E14107" w:rsidRDefault="00E14107" w:rsidP="00E14107">
      <w:pPr>
        <w:spacing w:after="0" w:line="240" w:lineRule="auto"/>
        <w:ind w:left="1416"/>
        <w:rPr>
          <w:sz w:val="20"/>
          <w:szCs w:val="20"/>
        </w:rPr>
      </w:pPr>
      <w:r w:rsidRPr="00E14107">
        <w:rPr>
          <w:sz w:val="20"/>
          <w:szCs w:val="20"/>
        </w:rPr>
        <w:t>18;François Mitterrand;</w:t>
      </w:r>
      <w:proofErr w:type="gramStart"/>
      <w:r w:rsidRPr="00E14107">
        <w:rPr>
          <w:sz w:val="20"/>
          <w:szCs w:val="20"/>
        </w:rPr>
        <w:t>;4</w:t>
      </w:r>
      <w:proofErr w:type="gramEnd"/>
      <w:r w:rsidRPr="00E14107">
        <w:rPr>
          <w:sz w:val="20"/>
          <w:szCs w:val="20"/>
        </w:rPr>
        <w:t>.;REP.2.10.;4;3</w:t>
      </w:r>
    </w:p>
    <w:p w:rsidR="00E14107" w:rsidRPr="00E14107" w:rsidRDefault="00E14107" w:rsidP="00E14107">
      <w:pPr>
        <w:spacing w:after="0" w:line="240" w:lineRule="auto"/>
        <w:ind w:left="1416"/>
        <w:rPr>
          <w:sz w:val="20"/>
          <w:szCs w:val="20"/>
        </w:rPr>
      </w:pPr>
      <w:r w:rsidRPr="00E14107">
        <w:rPr>
          <w:sz w:val="20"/>
          <w:szCs w:val="20"/>
        </w:rPr>
        <w:t>19;Jacques Chirac;</w:t>
      </w:r>
      <w:proofErr w:type="gramStart"/>
      <w:r w:rsidRPr="00E14107">
        <w:rPr>
          <w:sz w:val="20"/>
          <w:szCs w:val="20"/>
        </w:rPr>
        <w:t>;5</w:t>
      </w:r>
      <w:proofErr w:type="gramEnd"/>
      <w:r w:rsidRPr="00E14107">
        <w:rPr>
          <w:sz w:val="20"/>
          <w:szCs w:val="20"/>
        </w:rPr>
        <w:t>.;REP.2.10.;5;3</w:t>
      </w:r>
    </w:p>
    <w:p w:rsidR="00E14107" w:rsidRPr="00E14107" w:rsidRDefault="00E14107" w:rsidP="00E14107">
      <w:pPr>
        <w:spacing w:after="0" w:line="240" w:lineRule="auto"/>
        <w:ind w:left="1416"/>
        <w:rPr>
          <w:sz w:val="20"/>
          <w:szCs w:val="20"/>
        </w:rPr>
      </w:pPr>
      <w:r w:rsidRPr="00E14107">
        <w:rPr>
          <w:sz w:val="20"/>
          <w:szCs w:val="20"/>
        </w:rPr>
        <w:t>20;Nicolas Sarkozy;</w:t>
      </w:r>
      <w:proofErr w:type="gramStart"/>
      <w:r w:rsidRPr="00E14107">
        <w:rPr>
          <w:sz w:val="20"/>
          <w:szCs w:val="20"/>
        </w:rPr>
        <w:t>;6</w:t>
      </w:r>
      <w:proofErr w:type="gramEnd"/>
      <w:r w:rsidRPr="00E14107">
        <w:rPr>
          <w:sz w:val="20"/>
          <w:szCs w:val="20"/>
        </w:rPr>
        <w:t>.;REP.2.10.;6;3</w:t>
      </w:r>
    </w:p>
    <w:p w:rsidR="00E14107" w:rsidRPr="00E14107" w:rsidRDefault="00E14107" w:rsidP="00E14107">
      <w:pPr>
        <w:spacing w:after="0" w:line="240" w:lineRule="auto"/>
        <w:ind w:left="1416"/>
        <w:rPr>
          <w:sz w:val="20"/>
          <w:szCs w:val="20"/>
        </w:rPr>
      </w:pPr>
      <w:r w:rsidRPr="00E14107">
        <w:rPr>
          <w:sz w:val="20"/>
          <w:szCs w:val="20"/>
        </w:rPr>
        <w:t>21;François Hollande;</w:t>
      </w:r>
      <w:proofErr w:type="gramStart"/>
      <w:r w:rsidRPr="00E14107">
        <w:rPr>
          <w:sz w:val="20"/>
          <w:szCs w:val="20"/>
        </w:rPr>
        <w:t>;7</w:t>
      </w:r>
      <w:proofErr w:type="gramEnd"/>
      <w:r w:rsidRPr="00E14107">
        <w:rPr>
          <w:sz w:val="20"/>
          <w:szCs w:val="20"/>
        </w:rPr>
        <w:t>.;REP.2.10.;7;3</w:t>
      </w:r>
    </w:p>
    <w:p w:rsidR="00E14107" w:rsidRPr="00E14107" w:rsidRDefault="00E14107" w:rsidP="00E14107">
      <w:pPr>
        <w:spacing w:after="0" w:line="240" w:lineRule="auto"/>
        <w:ind w:left="1416"/>
        <w:rPr>
          <w:sz w:val="20"/>
          <w:szCs w:val="20"/>
        </w:rPr>
      </w:pPr>
      <w:r w:rsidRPr="00E14107">
        <w:rPr>
          <w:sz w:val="20"/>
          <w:szCs w:val="20"/>
        </w:rPr>
        <w:t>22;Coordination gouvernementale et interministérielle;</w:t>
      </w:r>
      <w:proofErr w:type="gramStart"/>
      <w:r w:rsidRPr="00E14107">
        <w:rPr>
          <w:sz w:val="20"/>
          <w:szCs w:val="20"/>
        </w:rPr>
        <w:t>;3</w:t>
      </w:r>
      <w:proofErr w:type="gramEnd"/>
      <w:r w:rsidRPr="00E14107">
        <w:rPr>
          <w:sz w:val="20"/>
          <w:szCs w:val="20"/>
        </w:rPr>
        <w:t>.;REP.;3;1</w:t>
      </w:r>
    </w:p>
    <w:p w:rsidR="00E14107" w:rsidRPr="00E14107" w:rsidRDefault="00E14107" w:rsidP="00E14107">
      <w:pPr>
        <w:spacing w:after="0" w:line="240" w:lineRule="auto"/>
        <w:ind w:left="1416"/>
        <w:rPr>
          <w:sz w:val="20"/>
          <w:szCs w:val="20"/>
        </w:rPr>
      </w:pPr>
      <w:r w:rsidRPr="00E14107">
        <w:rPr>
          <w:sz w:val="20"/>
          <w:szCs w:val="20"/>
        </w:rPr>
        <w:t>23;Fonctionnement de l'Etat;</w:t>
      </w:r>
      <w:proofErr w:type="gramStart"/>
      <w:r w:rsidRPr="00E14107">
        <w:rPr>
          <w:sz w:val="20"/>
          <w:szCs w:val="20"/>
        </w:rPr>
        <w:t>;4</w:t>
      </w:r>
      <w:proofErr w:type="gramEnd"/>
      <w:r w:rsidRPr="00E14107">
        <w:rPr>
          <w:sz w:val="20"/>
          <w:szCs w:val="20"/>
        </w:rPr>
        <w:t>.;REP.;4;1</w:t>
      </w:r>
    </w:p>
    <w:p w:rsidR="00E14107" w:rsidRPr="00E14107" w:rsidRDefault="00E14107" w:rsidP="00E14107">
      <w:pPr>
        <w:spacing w:after="0" w:line="240" w:lineRule="auto"/>
        <w:ind w:left="1416"/>
        <w:rPr>
          <w:sz w:val="20"/>
          <w:szCs w:val="20"/>
        </w:rPr>
      </w:pPr>
      <w:r w:rsidRPr="00E14107">
        <w:rPr>
          <w:sz w:val="20"/>
          <w:szCs w:val="20"/>
        </w:rPr>
        <w:t>24;Administrations et organismes liés aux périodes de guerre;</w:t>
      </w:r>
      <w:proofErr w:type="gramStart"/>
      <w:r w:rsidRPr="00E14107">
        <w:rPr>
          <w:sz w:val="20"/>
          <w:szCs w:val="20"/>
        </w:rPr>
        <w:t>;5</w:t>
      </w:r>
      <w:proofErr w:type="gramEnd"/>
      <w:r w:rsidRPr="00E14107">
        <w:rPr>
          <w:sz w:val="20"/>
          <w:szCs w:val="20"/>
        </w:rPr>
        <w:t>.;REP.;5;1</w:t>
      </w:r>
    </w:p>
    <w:p w:rsidR="00E14107" w:rsidRPr="00E14107" w:rsidRDefault="00E14107" w:rsidP="00E14107">
      <w:pPr>
        <w:spacing w:after="0" w:line="240" w:lineRule="auto"/>
        <w:ind w:left="1416"/>
        <w:rPr>
          <w:sz w:val="20"/>
          <w:szCs w:val="20"/>
        </w:rPr>
      </w:pPr>
      <w:r w:rsidRPr="00E14107">
        <w:rPr>
          <w:sz w:val="20"/>
          <w:szCs w:val="20"/>
        </w:rPr>
        <w:t>25;Intérieur;</w:t>
      </w:r>
      <w:proofErr w:type="gramStart"/>
      <w:r w:rsidRPr="00E14107">
        <w:rPr>
          <w:sz w:val="20"/>
          <w:szCs w:val="20"/>
        </w:rPr>
        <w:t>;6</w:t>
      </w:r>
      <w:proofErr w:type="gramEnd"/>
      <w:r w:rsidRPr="00E14107">
        <w:rPr>
          <w:sz w:val="20"/>
          <w:szCs w:val="20"/>
        </w:rPr>
        <w:t>.;REP.;6;1</w:t>
      </w:r>
    </w:p>
    <w:p w:rsidR="00E14107" w:rsidRPr="00E14107" w:rsidRDefault="00E14107" w:rsidP="00E14107">
      <w:pPr>
        <w:spacing w:after="0" w:line="240" w:lineRule="auto"/>
        <w:ind w:left="1416"/>
        <w:rPr>
          <w:sz w:val="20"/>
          <w:szCs w:val="20"/>
        </w:rPr>
      </w:pPr>
      <w:r w:rsidRPr="00E14107">
        <w:rPr>
          <w:sz w:val="20"/>
          <w:szCs w:val="20"/>
        </w:rPr>
        <w:t>26;Justice;</w:t>
      </w:r>
      <w:proofErr w:type="gramStart"/>
      <w:r w:rsidRPr="00E14107">
        <w:rPr>
          <w:sz w:val="20"/>
          <w:szCs w:val="20"/>
        </w:rPr>
        <w:t>;7</w:t>
      </w:r>
      <w:proofErr w:type="gramEnd"/>
      <w:r w:rsidRPr="00E14107">
        <w:rPr>
          <w:sz w:val="20"/>
          <w:szCs w:val="20"/>
        </w:rPr>
        <w:t>.;REP.;7;1</w:t>
      </w:r>
    </w:p>
    <w:p w:rsidR="00E14107" w:rsidRPr="00E14107" w:rsidRDefault="00E14107" w:rsidP="00E14107">
      <w:pPr>
        <w:spacing w:after="0" w:line="240" w:lineRule="auto"/>
        <w:ind w:left="1416"/>
        <w:rPr>
          <w:sz w:val="20"/>
          <w:szCs w:val="20"/>
        </w:rPr>
      </w:pPr>
      <w:r w:rsidRPr="00E14107">
        <w:rPr>
          <w:sz w:val="20"/>
          <w:szCs w:val="20"/>
        </w:rPr>
        <w:t>27;Cabinet du ministre;</w:t>
      </w:r>
      <w:proofErr w:type="gramStart"/>
      <w:r w:rsidRPr="00E14107">
        <w:rPr>
          <w:sz w:val="20"/>
          <w:szCs w:val="20"/>
        </w:rPr>
        <w:t>;1</w:t>
      </w:r>
      <w:proofErr w:type="gramEnd"/>
      <w:r w:rsidRPr="00E14107">
        <w:rPr>
          <w:sz w:val="20"/>
          <w:szCs w:val="20"/>
        </w:rPr>
        <w:t>.;REP.7.;1;2</w:t>
      </w:r>
    </w:p>
    <w:p w:rsidR="00E14107" w:rsidRPr="00E14107" w:rsidRDefault="00E14107" w:rsidP="00E14107">
      <w:pPr>
        <w:spacing w:after="0" w:line="240" w:lineRule="auto"/>
        <w:ind w:left="1416"/>
        <w:rPr>
          <w:sz w:val="20"/>
          <w:szCs w:val="20"/>
        </w:rPr>
      </w:pPr>
      <w:r w:rsidRPr="00E14107">
        <w:rPr>
          <w:sz w:val="20"/>
          <w:szCs w:val="20"/>
        </w:rPr>
        <w:t>28;Lois, décrets, ordonnances et arrêtés (originaux ou authentiques) provenant du ministère de la Justice;</w:t>
      </w:r>
      <w:proofErr w:type="gramStart"/>
      <w:r w:rsidRPr="00E14107">
        <w:rPr>
          <w:sz w:val="20"/>
          <w:szCs w:val="20"/>
        </w:rPr>
        <w:t>;2</w:t>
      </w:r>
      <w:proofErr w:type="gramEnd"/>
      <w:r w:rsidRPr="00E14107">
        <w:rPr>
          <w:sz w:val="20"/>
          <w:szCs w:val="20"/>
        </w:rPr>
        <w:t>.;REP.7.;2;2</w:t>
      </w:r>
    </w:p>
    <w:p w:rsidR="00E14107" w:rsidRPr="00E14107" w:rsidRDefault="00E14107" w:rsidP="00E14107">
      <w:pPr>
        <w:spacing w:after="0" w:line="240" w:lineRule="auto"/>
        <w:ind w:left="1416"/>
        <w:rPr>
          <w:sz w:val="20"/>
          <w:szCs w:val="20"/>
        </w:rPr>
      </w:pPr>
      <w:r w:rsidRPr="00E14107">
        <w:rPr>
          <w:sz w:val="20"/>
          <w:szCs w:val="20"/>
        </w:rPr>
        <w:t>29;Instances de contrôle et de conseil;</w:t>
      </w:r>
      <w:proofErr w:type="gramStart"/>
      <w:r w:rsidRPr="00E14107">
        <w:rPr>
          <w:sz w:val="20"/>
          <w:szCs w:val="20"/>
        </w:rPr>
        <w:t>;3</w:t>
      </w:r>
      <w:proofErr w:type="gramEnd"/>
      <w:r w:rsidRPr="00E14107">
        <w:rPr>
          <w:sz w:val="20"/>
          <w:szCs w:val="20"/>
        </w:rPr>
        <w:t>.;REP.7.;3;2</w:t>
      </w:r>
    </w:p>
    <w:p w:rsidR="00E14107" w:rsidRPr="00E14107" w:rsidRDefault="00E14107" w:rsidP="00E14107">
      <w:pPr>
        <w:spacing w:after="0" w:line="240" w:lineRule="auto"/>
        <w:ind w:left="1416"/>
        <w:rPr>
          <w:sz w:val="20"/>
          <w:szCs w:val="20"/>
        </w:rPr>
      </w:pPr>
      <w:r w:rsidRPr="00E14107">
        <w:rPr>
          <w:sz w:val="20"/>
          <w:szCs w:val="20"/>
        </w:rPr>
        <w:t>30;Organismes et services rattachés;</w:t>
      </w:r>
      <w:proofErr w:type="gramStart"/>
      <w:r w:rsidRPr="00E14107">
        <w:rPr>
          <w:sz w:val="20"/>
          <w:szCs w:val="20"/>
        </w:rPr>
        <w:t>;4</w:t>
      </w:r>
      <w:proofErr w:type="gramEnd"/>
      <w:r w:rsidRPr="00E14107">
        <w:rPr>
          <w:sz w:val="20"/>
          <w:szCs w:val="20"/>
        </w:rPr>
        <w:t>.;REP.7.;4;2</w:t>
      </w:r>
    </w:p>
    <w:p w:rsidR="00E14107" w:rsidRPr="00E14107" w:rsidRDefault="00E14107" w:rsidP="00E14107">
      <w:pPr>
        <w:spacing w:after="0" w:line="240" w:lineRule="auto"/>
        <w:ind w:left="1416"/>
        <w:rPr>
          <w:sz w:val="20"/>
          <w:szCs w:val="20"/>
        </w:rPr>
      </w:pPr>
      <w:r w:rsidRPr="00E14107">
        <w:rPr>
          <w:sz w:val="20"/>
          <w:szCs w:val="20"/>
        </w:rPr>
        <w:t>31;Ministères et secrétariats d'Etat délégués;</w:t>
      </w:r>
      <w:proofErr w:type="gramStart"/>
      <w:r w:rsidRPr="00E14107">
        <w:rPr>
          <w:sz w:val="20"/>
          <w:szCs w:val="20"/>
        </w:rPr>
        <w:t>;5</w:t>
      </w:r>
      <w:proofErr w:type="gramEnd"/>
      <w:r w:rsidRPr="00E14107">
        <w:rPr>
          <w:sz w:val="20"/>
          <w:szCs w:val="20"/>
        </w:rPr>
        <w:t>.;REP.7.;5;2</w:t>
      </w:r>
    </w:p>
    <w:p w:rsidR="00E14107" w:rsidRPr="00E14107" w:rsidRDefault="00E14107" w:rsidP="00E14107">
      <w:pPr>
        <w:spacing w:after="0" w:line="240" w:lineRule="auto"/>
        <w:ind w:left="1416"/>
        <w:rPr>
          <w:sz w:val="20"/>
          <w:szCs w:val="20"/>
        </w:rPr>
      </w:pPr>
      <w:r w:rsidRPr="00E14107">
        <w:rPr>
          <w:sz w:val="20"/>
          <w:szCs w:val="20"/>
        </w:rPr>
        <w:t>32;Administration générale;</w:t>
      </w:r>
      <w:proofErr w:type="gramStart"/>
      <w:r w:rsidRPr="00E14107">
        <w:rPr>
          <w:sz w:val="20"/>
          <w:szCs w:val="20"/>
        </w:rPr>
        <w:t>;6</w:t>
      </w:r>
      <w:proofErr w:type="gramEnd"/>
      <w:r w:rsidRPr="00E14107">
        <w:rPr>
          <w:sz w:val="20"/>
          <w:szCs w:val="20"/>
        </w:rPr>
        <w:t>.;REP.7.;6;2</w:t>
      </w:r>
    </w:p>
    <w:p w:rsidR="00E14107" w:rsidRPr="00E14107" w:rsidRDefault="00E14107" w:rsidP="00E14107">
      <w:pPr>
        <w:spacing w:after="0" w:line="240" w:lineRule="auto"/>
        <w:ind w:left="1416"/>
        <w:rPr>
          <w:sz w:val="20"/>
          <w:szCs w:val="20"/>
        </w:rPr>
      </w:pPr>
      <w:r w:rsidRPr="00E14107">
        <w:rPr>
          <w:sz w:val="20"/>
          <w:szCs w:val="20"/>
        </w:rPr>
        <w:t>33;Relations internationales;</w:t>
      </w:r>
      <w:proofErr w:type="gramStart"/>
      <w:r w:rsidRPr="00E14107">
        <w:rPr>
          <w:sz w:val="20"/>
          <w:szCs w:val="20"/>
        </w:rPr>
        <w:t>;7</w:t>
      </w:r>
      <w:proofErr w:type="gramEnd"/>
      <w:r w:rsidRPr="00E14107">
        <w:rPr>
          <w:sz w:val="20"/>
          <w:szCs w:val="20"/>
        </w:rPr>
        <w:t>.;REP.7.;7;2</w:t>
      </w:r>
    </w:p>
    <w:p w:rsidR="00E14107" w:rsidRPr="00E14107" w:rsidRDefault="00E14107" w:rsidP="00E14107">
      <w:pPr>
        <w:spacing w:after="0" w:line="240" w:lineRule="auto"/>
        <w:ind w:left="1416"/>
        <w:rPr>
          <w:sz w:val="20"/>
          <w:szCs w:val="20"/>
        </w:rPr>
      </w:pPr>
      <w:r w:rsidRPr="00E14107">
        <w:rPr>
          <w:sz w:val="20"/>
          <w:szCs w:val="20"/>
        </w:rPr>
        <w:t>34;Services judiciaires;</w:t>
      </w:r>
      <w:proofErr w:type="gramStart"/>
      <w:r w:rsidRPr="00E14107">
        <w:rPr>
          <w:sz w:val="20"/>
          <w:szCs w:val="20"/>
        </w:rPr>
        <w:t>;8</w:t>
      </w:r>
      <w:proofErr w:type="gramEnd"/>
      <w:r w:rsidRPr="00E14107">
        <w:rPr>
          <w:sz w:val="20"/>
          <w:szCs w:val="20"/>
        </w:rPr>
        <w:t>.;REP.7.;8;2</w:t>
      </w:r>
    </w:p>
    <w:p w:rsidR="00E14107" w:rsidRPr="00E14107" w:rsidRDefault="00E14107" w:rsidP="00E14107">
      <w:pPr>
        <w:spacing w:after="0" w:line="240" w:lineRule="auto"/>
        <w:ind w:left="1416"/>
        <w:rPr>
          <w:sz w:val="20"/>
          <w:szCs w:val="20"/>
        </w:rPr>
      </w:pPr>
      <w:r w:rsidRPr="00E14107">
        <w:rPr>
          <w:sz w:val="20"/>
          <w:szCs w:val="20"/>
        </w:rPr>
        <w:t>35;Affaires civiles et sceau;</w:t>
      </w:r>
      <w:proofErr w:type="gramStart"/>
      <w:r w:rsidRPr="00E14107">
        <w:rPr>
          <w:sz w:val="20"/>
          <w:szCs w:val="20"/>
        </w:rPr>
        <w:t>;9</w:t>
      </w:r>
      <w:proofErr w:type="gramEnd"/>
      <w:r w:rsidRPr="00E14107">
        <w:rPr>
          <w:sz w:val="20"/>
          <w:szCs w:val="20"/>
        </w:rPr>
        <w:t>.;REP.7.;9;2</w:t>
      </w:r>
    </w:p>
    <w:p w:rsidR="00E14107" w:rsidRPr="00E14107" w:rsidRDefault="00E14107" w:rsidP="00E14107">
      <w:pPr>
        <w:spacing w:after="0" w:line="240" w:lineRule="auto"/>
        <w:ind w:left="1416"/>
        <w:rPr>
          <w:sz w:val="20"/>
          <w:szCs w:val="20"/>
        </w:rPr>
      </w:pPr>
      <w:r w:rsidRPr="00E14107">
        <w:rPr>
          <w:sz w:val="20"/>
          <w:szCs w:val="20"/>
        </w:rPr>
        <w:t>36;Affaires criminelles et grâces;</w:t>
      </w:r>
      <w:proofErr w:type="gramStart"/>
      <w:r w:rsidRPr="00E14107">
        <w:rPr>
          <w:sz w:val="20"/>
          <w:szCs w:val="20"/>
        </w:rPr>
        <w:t>;10</w:t>
      </w:r>
      <w:proofErr w:type="gramEnd"/>
      <w:r w:rsidRPr="00E14107">
        <w:rPr>
          <w:sz w:val="20"/>
          <w:szCs w:val="20"/>
        </w:rPr>
        <w:t>.;REP.7.;10;2</w:t>
      </w:r>
    </w:p>
    <w:p w:rsidR="00E14107" w:rsidRPr="00E14107" w:rsidRDefault="00E14107" w:rsidP="00E14107">
      <w:pPr>
        <w:spacing w:after="0" w:line="240" w:lineRule="auto"/>
        <w:ind w:left="1416"/>
        <w:rPr>
          <w:sz w:val="20"/>
          <w:szCs w:val="20"/>
        </w:rPr>
      </w:pPr>
      <w:r w:rsidRPr="00E14107">
        <w:rPr>
          <w:sz w:val="20"/>
          <w:szCs w:val="20"/>
        </w:rPr>
        <w:t>37;Administration pénitentiaire depuis le XXe s.;</w:t>
      </w:r>
      <w:proofErr w:type="gramStart"/>
      <w:r w:rsidRPr="00E14107">
        <w:rPr>
          <w:sz w:val="20"/>
          <w:szCs w:val="20"/>
        </w:rPr>
        <w:t>;11</w:t>
      </w:r>
      <w:proofErr w:type="gramEnd"/>
      <w:r w:rsidRPr="00E14107">
        <w:rPr>
          <w:sz w:val="20"/>
          <w:szCs w:val="20"/>
        </w:rPr>
        <w:t>.;REP.7.;11;2</w:t>
      </w:r>
    </w:p>
    <w:p w:rsidR="00E14107" w:rsidRPr="00E14107" w:rsidRDefault="00E14107" w:rsidP="00E14107">
      <w:pPr>
        <w:spacing w:after="0" w:line="240" w:lineRule="auto"/>
        <w:ind w:left="1416"/>
        <w:rPr>
          <w:sz w:val="20"/>
          <w:szCs w:val="20"/>
        </w:rPr>
      </w:pPr>
      <w:r w:rsidRPr="00E14107">
        <w:rPr>
          <w:sz w:val="20"/>
          <w:szCs w:val="20"/>
        </w:rPr>
        <w:t>38;Direction de la protection judiciaire de la jeunesse;</w:t>
      </w:r>
      <w:proofErr w:type="gramStart"/>
      <w:r w:rsidRPr="00E14107">
        <w:rPr>
          <w:sz w:val="20"/>
          <w:szCs w:val="20"/>
        </w:rPr>
        <w:t>;12</w:t>
      </w:r>
      <w:proofErr w:type="gramEnd"/>
      <w:r w:rsidRPr="00E14107">
        <w:rPr>
          <w:sz w:val="20"/>
          <w:szCs w:val="20"/>
        </w:rPr>
        <w:t>.;REP.7.;12;2</w:t>
      </w:r>
    </w:p>
    <w:p w:rsidR="00E14107" w:rsidRPr="00E14107" w:rsidRDefault="00E14107" w:rsidP="00E14107">
      <w:pPr>
        <w:spacing w:after="0" w:line="240" w:lineRule="auto"/>
        <w:ind w:left="1416"/>
        <w:rPr>
          <w:sz w:val="20"/>
          <w:szCs w:val="20"/>
        </w:rPr>
      </w:pPr>
      <w:r w:rsidRPr="00E14107">
        <w:rPr>
          <w:sz w:val="20"/>
          <w:szCs w:val="20"/>
        </w:rPr>
        <w:t>39;Service de l'accès au droit et à la justice et de la politique de la ville;</w:t>
      </w:r>
      <w:proofErr w:type="gramStart"/>
      <w:r w:rsidRPr="00E14107">
        <w:rPr>
          <w:sz w:val="20"/>
          <w:szCs w:val="20"/>
        </w:rPr>
        <w:t>;13</w:t>
      </w:r>
      <w:proofErr w:type="gramEnd"/>
      <w:r w:rsidRPr="00E14107">
        <w:rPr>
          <w:sz w:val="20"/>
          <w:szCs w:val="20"/>
        </w:rPr>
        <w:t>.;REP.7.;13;2</w:t>
      </w:r>
    </w:p>
    <w:p w:rsidR="00E14107" w:rsidRPr="00E14107" w:rsidRDefault="00E14107" w:rsidP="00E14107">
      <w:pPr>
        <w:spacing w:after="0" w:line="240" w:lineRule="auto"/>
        <w:ind w:left="1416"/>
        <w:rPr>
          <w:sz w:val="20"/>
          <w:szCs w:val="20"/>
        </w:rPr>
      </w:pPr>
      <w:r w:rsidRPr="00E14107">
        <w:rPr>
          <w:sz w:val="20"/>
          <w:szCs w:val="20"/>
        </w:rPr>
        <w:t>40;Droit des victimes, aide aux victimes;</w:t>
      </w:r>
      <w:proofErr w:type="gramStart"/>
      <w:r w:rsidRPr="00E14107">
        <w:rPr>
          <w:sz w:val="20"/>
          <w:szCs w:val="20"/>
        </w:rPr>
        <w:t>;14</w:t>
      </w:r>
      <w:proofErr w:type="gramEnd"/>
      <w:r w:rsidRPr="00E14107">
        <w:rPr>
          <w:sz w:val="20"/>
          <w:szCs w:val="20"/>
        </w:rPr>
        <w:t>.;REP.7.;14;2</w:t>
      </w:r>
    </w:p>
    <w:p w:rsidR="00E14107" w:rsidRPr="00E14107" w:rsidRDefault="00E14107" w:rsidP="00E14107">
      <w:pPr>
        <w:spacing w:after="0" w:line="240" w:lineRule="auto"/>
        <w:ind w:left="1416"/>
        <w:rPr>
          <w:sz w:val="20"/>
          <w:szCs w:val="20"/>
        </w:rPr>
      </w:pPr>
      <w:r w:rsidRPr="00E14107">
        <w:rPr>
          <w:sz w:val="20"/>
          <w:szCs w:val="20"/>
        </w:rPr>
        <w:t>41;Colonies, Outre-mer, Coopération;</w:t>
      </w:r>
      <w:proofErr w:type="gramStart"/>
      <w:r w:rsidRPr="00E14107">
        <w:rPr>
          <w:sz w:val="20"/>
          <w:szCs w:val="20"/>
        </w:rPr>
        <w:t>;8</w:t>
      </w:r>
      <w:proofErr w:type="gramEnd"/>
      <w:r w:rsidRPr="00E14107">
        <w:rPr>
          <w:sz w:val="20"/>
          <w:szCs w:val="20"/>
        </w:rPr>
        <w:t>.;REP.;8;1</w:t>
      </w:r>
    </w:p>
    <w:p w:rsidR="00E14107" w:rsidRPr="00E14107" w:rsidRDefault="00E14107" w:rsidP="00E14107">
      <w:pPr>
        <w:spacing w:after="0" w:line="240" w:lineRule="auto"/>
        <w:ind w:left="1416"/>
        <w:rPr>
          <w:sz w:val="20"/>
          <w:szCs w:val="20"/>
        </w:rPr>
      </w:pPr>
      <w:r w:rsidRPr="00E14107">
        <w:rPr>
          <w:sz w:val="20"/>
          <w:szCs w:val="20"/>
        </w:rPr>
        <w:t>42;Beaux-Arts, Culture et Communication;</w:t>
      </w:r>
      <w:proofErr w:type="gramStart"/>
      <w:r w:rsidRPr="00E14107">
        <w:rPr>
          <w:sz w:val="20"/>
          <w:szCs w:val="20"/>
        </w:rPr>
        <w:t>;9</w:t>
      </w:r>
      <w:proofErr w:type="gramEnd"/>
      <w:r w:rsidRPr="00E14107">
        <w:rPr>
          <w:sz w:val="20"/>
          <w:szCs w:val="20"/>
        </w:rPr>
        <w:t>.;REP.;9;1</w:t>
      </w:r>
    </w:p>
    <w:p w:rsidR="00E14107" w:rsidRPr="00E14107" w:rsidRDefault="00E14107" w:rsidP="00E14107">
      <w:pPr>
        <w:spacing w:after="0" w:line="240" w:lineRule="auto"/>
        <w:ind w:left="1416"/>
        <w:rPr>
          <w:sz w:val="20"/>
          <w:szCs w:val="20"/>
        </w:rPr>
      </w:pPr>
      <w:r w:rsidRPr="00E14107">
        <w:rPr>
          <w:sz w:val="20"/>
          <w:szCs w:val="20"/>
        </w:rPr>
        <w:t>43;Education, enseignement supérieur et recherche;</w:t>
      </w:r>
      <w:proofErr w:type="gramStart"/>
      <w:r w:rsidRPr="00E14107">
        <w:rPr>
          <w:sz w:val="20"/>
          <w:szCs w:val="20"/>
        </w:rPr>
        <w:t>;10</w:t>
      </w:r>
      <w:proofErr w:type="gramEnd"/>
      <w:r w:rsidRPr="00E14107">
        <w:rPr>
          <w:sz w:val="20"/>
          <w:szCs w:val="20"/>
        </w:rPr>
        <w:t>.;REP.;10;1</w:t>
      </w:r>
    </w:p>
    <w:p w:rsidR="00E14107" w:rsidRPr="00E14107" w:rsidRDefault="00E14107" w:rsidP="00E14107">
      <w:pPr>
        <w:spacing w:after="0" w:line="240" w:lineRule="auto"/>
        <w:ind w:left="1416"/>
        <w:rPr>
          <w:sz w:val="20"/>
          <w:szCs w:val="20"/>
        </w:rPr>
      </w:pPr>
      <w:r w:rsidRPr="00E14107">
        <w:rPr>
          <w:sz w:val="20"/>
          <w:szCs w:val="20"/>
        </w:rPr>
        <w:t>44;Jeunesse et sports;</w:t>
      </w:r>
      <w:proofErr w:type="gramStart"/>
      <w:r w:rsidRPr="00E14107">
        <w:rPr>
          <w:sz w:val="20"/>
          <w:szCs w:val="20"/>
        </w:rPr>
        <w:t>;11</w:t>
      </w:r>
      <w:proofErr w:type="gramEnd"/>
      <w:r w:rsidRPr="00E14107">
        <w:rPr>
          <w:sz w:val="20"/>
          <w:szCs w:val="20"/>
        </w:rPr>
        <w:t>.;REP.;11;1</w:t>
      </w:r>
    </w:p>
    <w:p w:rsidR="00E14107" w:rsidRPr="00E14107" w:rsidRDefault="00E14107" w:rsidP="00E14107">
      <w:pPr>
        <w:spacing w:after="0" w:line="240" w:lineRule="auto"/>
        <w:ind w:left="1416"/>
        <w:rPr>
          <w:sz w:val="20"/>
          <w:szCs w:val="20"/>
        </w:rPr>
      </w:pPr>
      <w:r w:rsidRPr="00E14107">
        <w:rPr>
          <w:sz w:val="20"/>
          <w:szCs w:val="20"/>
        </w:rPr>
        <w:t>45;Travail, Santé, Affaires sociales;</w:t>
      </w:r>
      <w:proofErr w:type="gramStart"/>
      <w:r w:rsidRPr="00E14107">
        <w:rPr>
          <w:sz w:val="20"/>
          <w:szCs w:val="20"/>
        </w:rPr>
        <w:t>;12</w:t>
      </w:r>
      <w:proofErr w:type="gramEnd"/>
      <w:r w:rsidRPr="00E14107">
        <w:rPr>
          <w:sz w:val="20"/>
          <w:szCs w:val="20"/>
        </w:rPr>
        <w:t>.;REP.;12;1</w:t>
      </w:r>
    </w:p>
    <w:p w:rsidR="00E14107" w:rsidRPr="00E14107" w:rsidRDefault="00E14107" w:rsidP="00E14107">
      <w:pPr>
        <w:spacing w:after="0" w:line="240" w:lineRule="auto"/>
        <w:ind w:left="1416"/>
        <w:rPr>
          <w:sz w:val="20"/>
          <w:szCs w:val="20"/>
        </w:rPr>
      </w:pPr>
      <w:r w:rsidRPr="00E14107">
        <w:rPr>
          <w:sz w:val="20"/>
          <w:szCs w:val="20"/>
        </w:rPr>
        <w:t>46;Migrations;</w:t>
      </w:r>
      <w:proofErr w:type="gramStart"/>
      <w:r w:rsidRPr="00E14107">
        <w:rPr>
          <w:sz w:val="20"/>
          <w:szCs w:val="20"/>
        </w:rPr>
        <w:t>;13</w:t>
      </w:r>
      <w:proofErr w:type="gramEnd"/>
      <w:r w:rsidRPr="00E14107">
        <w:rPr>
          <w:sz w:val="20"/>
          <w:szCs w:val="20"/>
        </w:rPr>
        <w:t>.;REP.;13;1</w:t>
      </w:r>
    </w:p>
    <w:p w:rsidR="00E14107" w:rsidRPr="00E14107" w:rsidRDefault="00E14107" w:rsidP="00E14107">
      <w:pPr>
        <w:spacing w:after="0" w:line="240" w:lineRule="auto"/>
        <w:ind w:left="1416"/>
        <w:rPr>
          <w:sz w:val="20"/>
          <w:szCs w:val="20"/>
        </w:rPr>
      </w:pPr>
      <w:r w:rsidRPr="00E14107">
        <w:rPr>
          <w:sz w:val="20"/>
          <w:szCs w:val="20"/>
        </w:rPr>
        <w:t>47;économie et finances;</w:t>
      </w:r>
      <w:proofErr w:type="gramStart"/>
      <w:r w:rsidRPr="00E14107">
        <w:rPr>
          <w:sz w:val="20"/>
          <w:szCs w:val="20"/>
        </w:rPr>
        <w:t>;14</w:t>
      </w:r>
      <w:proofErr w:type="gramEnd"/>
      <w:r w:rsidRPr="00E14107">
        <w:rPr>
          <w:sz w:val="20"/>
          <w:szCs w:val="20"/>
        </w:rPr>
        <w:t>.;REP.;14;1</w:t>
      </w:r>
    </w:p>
    <w:p w:rsidR="00E14107" w:rsidRPr="00E14107" w:rsidRDefault="00E14107" w:rsidP="00E14107">
      <w:pPr>
        <w:spacing w:after="0" w:line="240" w:lineRule="auto"/>
        <w:ind w:left="1416"/>
        <w:rPr>
          <w:sz w:val="20"/>
          <w:szCs w:val="20"/>
        </w:rPr>
      </w:pPr>
      <w:r w:rsidRPr="00E14107">
        <w:rPr>
          <w:sz w:val="20"/>
          <w:szCs w:val="20"/>
        </w:rPr>
        <w:t>48;Travaux publics, équipement, urbanisme, transports, aménagement du territoire, écologie, environnement;</w:t>
      </w:r>
      <w:proofErr w:type="gramStart"/>
      <w:r w:rsidRPr="00E14107">
        <w:rPr>
          <w:sz w:val="20"/>
          <w:szCs w:val="20"/>
        </w:rPr>
        <w:t>;15</w:t>
      </w:r>
      <w:proofErr w:type="gramEnd"/>
      <w:r w:rsidRPr="00E14107">
        <w:rPr>
          <w:sz w:val="20"/>
          <w:szCs w:val="20"/>
        </w:rPr>
        <w:t>.;REP.;15;1</w:t>
      </w:r>
    </w:p>
    <w:p w:rsidR="00E14107" w:rsidRPr="00E14107" w:rsidRDefault="00E14107" w:rsidP="00E14107">
      <w:pPr>
        <w:spacing w:after="0" w:line="240" w:lineRule="auto"/>
        <w:ind w:left="1416"/>
        <w:rPr>
          <w:sz w:val="20"/>
          <w:szCs w:val="20"/>
        </w:rPr>
      </w:pPr>
      <w:r w:rsidRPr="00E14107">
        <w:rPr>
          <w:sz w:val="20"/>
          <w:szCs w:val="20"/>
        </w:rPr>
        <w:t>49;Agriculture;</w:t>
      </w:r>
      <w:proofErr w:type="gramStart"/>
      <w:r w:rsidRPr="00E14107">
        <w:rPr>
          <w:sz w:val="20"/>
          <w:szCs w:val="20"/>
        </w:rPr>
        <w:t>;16</w:t>
      </w:r>
      <w:proofErr w:type="gramEnd"/>
      <w:r w:rsidRPr="00E14107">
        <w:rPr>
          <w:sz w:val="20"/>
          <w:szCs w:val="20"/>
        </w:rPr>
        <w:t>.;REP.;16;1</w:t>
      </w:r>
    </w:p>
    <w:p w:rsidR="00E14107" w:rsidRPr="00E14107" w:rsidRDefault="00E14107" w:rsidP="00E14107">
      <w:pPr>
        <w:spacing w:after="0" w:line="240" w:lineRule="auto"/>
        <w:ind w:left="1416"/>
        <w:rPr>
          <w:sz w:val="20"/>
          <w:szCs w:val="20"/>
        </w:rPr>
      </w:pPr>
      <w:r w:rsidRPr="00E14107">
        <w:rPr>
          <w:sz w:val="20"/>
          <w:szCs w:val="20"/>
        </w:rPr>
        <w:t>50;Postes, Télégraphes, Télécommunications;</w:t>
      </w:r>
      <w:proofErr w:type="gramStart"/>
      <w:r w:rsidRPr="00E14107">
        <w:rPr>
          <w:sz w:val="20"/>
          <w:szCs w:val="20"/>
        </w:rPr>
        <w:t>;17</w:t>
      </w:r>
      <w:proofErr w:type="gramEnd"/>
      <w:r w:rsidRPr="00E14107">
        <w:rPr>
          <w:sz w:val="20"/>
          <w:szCs w:val="20"/>
        </w:rPr>
        <w:t>.;REP.;17;1</w:t>
      </w:r>
    </w:p>
    <w:p w:rsidR="00E14107" w:rsidRDefault="00E14107" w:rsidP="00E14107">
      <w:pPr>
        <w:spacing w:after="0" w:line="240" w:lineRule="auto"/>
        <w:ind w:left="1416"/>
        <w:rPr>
          <w:sz w:val="20"/>
          <w:szCs w:val="20"/>
        </w:rPr>
      </w:pPr>
      <w:r w:rsidRPr="00E14107">
        <w:rPr>
          <w:sz w:val="20"/>
          <w:szCs w:val="20"/>
        </w:rPr>
        <w:t>51;Archives privées;</w:t>
      </w:r>
      <w:proofErr w:type="gramStart"/>
      <w:r w:rsidRPr="00E14107">
        <w:rPr>
          <w:sz w:val="20"/>
          <w:szCs w:val="20"/>
        </w:rPr>
        <w:t>;AP</w:t>
      </w:r>
      <w:proofErr w:type="gramEnd"/>
      <w:r w:rsidRPr="00E14107">
        <w:rPr>
          <w:sz w:val="20"/>
          <w:szCs w:val="20"/>
        </w:rPr>
        <w:t>.;;3;0</w:t>
      </w:r>
    </w:p>
    <w:p w:rsidR="00551BE4" w:rsidRDefault="00551BE4" w:rsidP="00E14107">
      <w:pPr>
        <w:spacing w:after="0" w:line="240" w:lineRule="auto"/>
        <w:ind w:left="1416"/>
        <w:rPr>
          <w:sz w:val="20"/>
          <w:szCs w:val="20"/>
        </w:rPr>
      </w:pPr>
    </w:p>
    <w:p w:rsidR="00551BE4" w:rsidRDefault="00551BE4" w:rsidP="00551BE4">
      <w:pPr>
        <w:pStyle w:val="ListParagraph"/>
        <w:numPr>
          <w:ilvl w:val="0"/>
          <w:numId w:val="9"/>
        </w:numPr>
      </w:pPr>
      <w:r>
        <w:t>config/</w:t>
      </w:r>
      <w:proofErr w:type="spellStart"/>
      <w:r>
        <w:t>ExportContext.config</w:t>
      </w:r>
      <w:proofErr w:type="spellEnd"/>
    </w:p>
    <w:p w:rsidR="00551BE4" w:rsidRPr="00551BE4" w:rsidRDefault="00551BE4" w:rsidP="00551BE4">
      <w:pPr>
        <w:spacing w:after="0" w:line="240" w:lineRule="auto"/>
        <w:ind w:left="1416"/>
        <w:rPr>
          <w:sz w:val="20"/>
          <w:szCs w:val="20"/>
          <w:lang w:val="en-US"/>
        </w:rPr>
      </w:pPr>
      <w:r w:rsidRPr="00551BE4">
        <w:rPr>
          <w:sz w:val="20"/>
          <w:szCs w:val="20"/>
          <w:lang w:val="en-US"/>
        </w:rPr>
        <w:t>{</w:t>
      </w:r>
    </w:p>
    <w:p w:rsidR="00551BE4" w:rsidRPr="00551BE4" w:rsidRDefault="00551BE4" w:rsidP="00551BE4">
      <w:pPr>
        <w:spacing w:after="0" w:line="240" w:lineRule="auto"/>
        <w:ind w:left="1416"/>
        <w:rPr>
          <w:sz w:val="20"/>
          <w:szCs w:val="20"/>
          <w:lang w:val="en-US"/>
        </w:rPr>
      </w:pPr>
      <w:r w:rsidRPr="00551BE4">
        <w:rPr>
          <w:sz w:val="20"/>
          <w:szCs w:val="20"/>
          <w:lang w:val="en-US"/>
        </w:rPr>
        <w:t xml:space="preserve">  "</w:t>
      </w:r>
      <w:proofErr w:type="spellStart"/>
      <w:proofErr w:type="gramStart"/>
      <w:r w:rsidRPr="00551BE4">
        <w:rPr>
          <w:sz w:val="20"/>
          <w:szCs w:val="20"/>
          <w:lang w:val="en-US"/>
        </w:rPr>
        <w:t>hierarchicalArchiveUnits</w:t>
      </w:r>
      <w:proofErr w:type="spellEnd"/>
      <w:proofErr w:type="gramEnd"/>
      <w:r w:rsidRPr="00551BE4">
        <w:rPr>
          <w:sz w:val="20"/>
          <w:szCs w:val="20"/>
          <w:lang w:val="en-US"/>
        </w:rPr>
        <w:t>" : true,</w:t>
      </w:r>
    </w:p>
    <w:p w:rsidR="00551BE4" w:rsidRPr="00551BE4" w:rsidRDefault="00551BE4" w:rsidP="00551BE4">
      <w:pPr>
        <w:spacing w:after="0" w:line="240" w:lineRule="auto"/>
        <w:ind w:left="1416"/>
        <w:rPr>
          <w:sz w:val="20"/>
          <w:szCs w:val="20"/>
          <w:lang w:val="en-US"/>
        </w:rPr>
      </w:pPr>
      <w:r w:rsidRPr="00551BE4">
        <w:rPr>
          <w:sz w:val="20"/>
          <w:szCs w:val="20"/>
          <w:lang w:val="en-US"/>
        </w:rPr>
        <w:t xml:space="preserve">  "</w:t>
      </w:r>
      <w:proofErr w:type="gramStart"/>
      <w:r w:rsidRPr="00551BE4">
        <w:rPr>
          <w:sz w:val="20"/>
          <w:szCs w:val="20"/>
          <w:lang w:val="en-US"/>
        </w:rPr>
        <w:t>indented</w:t>
      </w:r>
      <w:proofErr w:type="gramEnd"/>
      <w:r w:rsidRPr="00551BE4">
        <w:rPr>
          <w:sz w:val="20"/>
          <w:szCs w:val="20"/>
          <w:lang w:val="en-US"/>
        </w:rPr>
        <w:t>" : true,</w:t>
      </w:r>
    </w:p>
    <w:p w:rsidR="00551BE4" w:rsidRPr="00551BE4" w:rsidRDefault="00551BE4" w:rsidP="00551BE4">
      <w:pPr>
        <w:spacing w:after="0" w:line="240" w:lineRule="auto"/>
        <w:ind w:left="1416"/>
        <w:rPr>
          <w:sz w:val="20"/>
          <w:szCs w:val="20"/>
          <w:lang w:val="en-US"/>
        </w:rPr>
      </w:pPr>
      <w:r w:rsidRPr="00551BE4">
        <w:rPr>
          <w:sz w:val="20"/>
          <w:szCs w:val="20"/>
          <w:lang w:val="en-US"/>
        </w:rPr>
        <w:t xml:space="preserve">  "</w:t>
      </w:r>
      <w:proofErr w:type="spellStart"/>
      <w:proofErr w:type="gramStart"/>
      <w:r w:rsidRPr="00551BE4">
        <w:rPr>
          <w:sz w:val="20"/>
          <w:szCs w:val="20"/>
          <w:lang w:val="en-US"/>
        </w:rPr>
        <w:t>reindex</w:t>
      </w:r>
      <w:proofErr w:type="spellEnd"/>
      <w:proofErr w:type="gramEnd"/>
      <w:r w:rsidRPr="00551BE4">
        <w:rPr>
          <w:sz w:val="20"/>
          <w:szCs w:val="20"/>
          <w:lang w:val="en-US"/>
        </w:rPr>
        <w:t>" : false,</w:t>
      </w:r>
    </w:p>
    <w:p w:rsidR="00551BE4" w:rsidRPr="00551BE4" w:rsidRDefault="00551BE4" w:rsidP="00551BE4">
      <w:pPr>
        <w:spacing w:after="0" w:line="240" w:lineRule="auto"/>
        <w:ind w:left="1416"/>
        <w:rPr>
          <w:sz w:val="20"/>
          <w:szCs w:val="20"/>
          <w:lang w:val="en-US"/>
        </w:rPr>
      </w:pPr>
      <w:r w:rsidRPr="00551BE4">
        <w:rPr>
          <w:sz w:val="20"/>
          <w:szCs w:val="20"/>
          <w:lang w:val="en-US"/>
        </w:rPr>
        <w:t xml:space="preserve">  "</w:t>
      </w:r>
      <w:proofErr w:type="spellStart"/>
      <w:proofErr w:type="gramStart"/>
      <w:r w:rsidRPr="00551BE4">
        <w:rPr>
          <w:sz w:val="20"/>
          <w:szCs w:val="20"/>
          <w:lang w:val="en-US"/>
        </w:rPr>
        <w:t>managementMetadataXmlData</w:t>
      </w:r>
      <w:proofErr w:type="spellEnd"/>
      <w:proofErr w:type="gramEnd"/>
      <w:r w:rsidRPr="00551BE4">
        <w:rPr>
          <w:sz w:val="20"/>
          <w:szCs w:val="20"/>
          <w:lang w:val="en-US"/>
        </w:rPr>
        <w:t>" : "    &lt;</w:t>
      </w:r>
      <w:proofErr w:type="spellStart"/>
      <w:r w:rsidRPr="00551BE4">
        <w:rPr>
          <w:sz w:val="20"/>
          <w:szCs w:val="20"/>
          <w:lang w:val="en-US"/>
        </w:rPr>
        <w:t>ManagementMetadata</w:t>
      </w:r>
      <w:proofErr w:type="spellEnd"/>
      <w:r w:rsidRPr="00551BE4">
        <w:rPr>
          <w:sz w:val="20"/>
          <w:szCs w:val="20"/>
          <w:lang w:val="en-US"/>
        </w:rPr>
        <w:t>&gt;\n      &lt;</w:t>
      </w:r>
      <w:proofErr w:type="spellStart"/>
      <w:r w:rsidRPr="00551BE4">
        <w:rPr>
          <w:sz w:val="20"/>
          <w:szCs w:val="20"/>
          <w:lang w:val="en-US"/>
        </w:rPr>
        <w:t>AcquisitionInformation</w:t>
      </w:r>
      <w:proofErr w:type="spellEnd"/>
      <w:r w:rsidRPr="00551BE4">
        <w:rPr>
          <w:sz w:val="20"/>
          <w:szCs w:val="20"/>
          <w:lang w:val="en-US"/>
        </w:rPr>
        <w:t>&gt;Acquisition Information&lt;/</w:t>
      </w:r>
      <w:proofErr w:type="spellStart"/>
      <w:r w:rsidRPr="00551BE4">
        <w:rPr>
          <w:sz w:val="20"/>
          <w:szCs w:val="20"/>
          <w:lang w:val="en-US"/>
        </w:rPr>
        <w:t>AcquisitionInformation</w:t>
      </w:r>
      <w:proofErr w:type="spellEnd"/>
      <w:r w:rsidRPr="00551BE4">
        <w:rPr>
          <w:sz w:val="20"/>
          <w:szCs w:val="20"/>
          <w:lang w:val="en-US"/>
        </w:rPr>
        <w:t>&gt;\n      &lt;</w:t>
      </w:r>
      <w:proofErr w:type="spellStart"/>
      <w:r w:rsidRPr="00551BE4">
        <w:rPr>
          <w:sz w:val="20"/>
          <w:szCs w:val="20"/>
          <w:lang w:val="en-US"/>
        </w:rPr>
        <w:t>LegalStatus</w:t>
      </w:r>
      <w:proofErr w:type="spellEnd"/>
      <w:r w:rsidRPr="00551BE4">
        <w:rPr>
          <w:sz w:val="20"/>
          <w:szCs w:val="20"/>
          <w:lang w:val="en-US"/>
        </w:rPr>
        <w:t>&gt;Public Archive&lt;/</w:t>
      </w:r>
      <w:proofErr w:type="spellStart"/>
      <w:r w:rsidRPr="00551BE4">
        <w:rPr>
          <w:sz w:val="20"/>
          <w:szCs w:val="20"/>
          <w:lang w:val="en-US"/>
        </w:rPr>
        <w:t>LegalStatus</w:t>
      </w:r>
      <w:proofErr w:type="spellEnd"/>
      <w:r w:rsidRPr="00551BE4">
        <w:rPr>
          <w:sz w:val="20"/>
          <w:szCs w:val="20"/>
          <w:lang w:val="en-US"/>
        </w:rPr>
        <w:t>&gt;\n      &lt;OriginatingAgencyIdentifier&gt;Service_producteur&lt;/OriginatingAgencyIdentifier&gt;\n      &lt;SubmissionAgencyIdentifier&gt;Service_versant&lt;/SubmissionAgencyIdentifier&gt;\n    &lt;/</w:t>
      </w:r>
      <w:proofErr w:type="spellStart"/>
      <w:r w:rsidRPr="00551BE4">
        <w:rPr>
          <w:sz w:val="20"/>
          <w:szCs w:val="20"/>
          <w:lang w:val="en-US"/>
        </w:rPr>
        <w:t>ManagementMetadata</w:t>
      </w:r>
      <w:proofErr w:type="spellEnd"/>
      <w:r w:rsidRPr="00551BE4">
        <w:rPr>
          <w:sz w:val="20"/>
          <w:szCs w:val="20"/>
          <w:lang w:val="en-US"/>
        </w:rPr>
        <w:t>&gt;",</w:t>
      </w:r>
    </w:p>
    <w:p w:rsidR="00551BE4" w:rsidRPr="00551BE4" w:rsidRDefault="00551BE4" w:rsidP="00551BE4">
      <w:pPr>
        <w:spacing w:after="0" w:line="240" w:lineRule="auto"/>
        <w:ind w:left="1416"/>
        <w:rPr>
          <w:sz w:val="20"/>
          <w:szCs w:val="20"/>
        </w:rPr>
      </w:pPr>
      <w:r w:rsidRPr="00551BE4">
        <w:rPr>
          <w:sz w:val="20"/>
          <w:szCs w:val="20"/>
          <w:lang w:val="en-US"/>
        </w:rPr>
        <w:lastRenderedPageBreak/>
        <w:t xml:space="preserve">  </w:t>
      </w:r>
      <w:r w:rsidRPr="00551BE4">
        <w:rPr>
          <w:sz w:val="20"/>
          <w:szCs w:val="20"/>
        </w:rPr>
        <w:t>"</w:t>
      </w:r>
      <w:proofErr w:type="spellStart"/>
      <w:proofErr w:type="gramStart"/>
      <w:r w:rsidRPr="00551BE4">
        <w:rPr>
          <w:sz w:val="20"/>
          <w:szCs w:val="20"/>
        </w:rPr>
        <w:t>onDiskOutput</w:t>
      </w:r>
      <w:proofErr w:type="spellEnd"/>
      <w:proofErr w:type="gramEnd"/>
      <w:r w:rsidRPr="00551BE4">
        <w:rPr>
          <w:sz w:val="20"/>
          <w:szCs w:val="20"/>
        </w:rPr>
        <w:t xml:space="preserve">" : </w:t>
      </w:r>
      <w:proofErr w:type="spellStart"/>
      <w:r w:rsidRPr="00551BE4">
        <w:rPr>
          <w:sz w:val="20"/>
          <w:szCs w:val="20"/>
        </w:rPr>
        <w:t>null</w:t>
      </w:r>
      <w:proofErr w:type="spellEnd"/>
      <w:r w:rsidRPr="00551BE4">
        <w:rPr>
          <w:sz w:val="20"/>
          <w:szCs w:val="20"/>
        </w:rPr>
        <w:t>,</w:t>
      </w:r>
    </w:p>
    <w:p w:rsidR="00551BE4" w:rsidRPr="00551BE4" w:rsidRDefault="00551BE4" w:rsidP="00551BE4">
      <w:pPr>
        <w:spacing w:after="0" w:line="240" w:lineRule="auto"/>
        <w:ind w:left="1416"/>
        <w:rPr>
          <w:sz w:val="20"/>
          <w:szCs w:val="20"/>
        </w:rPr>
      </w:pPr>
      <w:r w:rsidRPr="00551BE4">
        <w:rPr>
          <w:sz w:val="20"/>
          <w:szCs w:val="20"/>
        </w:rPr>
        <w:t xml:space="preserve">  "</w:t>
      </w:r>
      <w:proofErr w:type="spellStart"/>
      <w:proofErr w:type="gramStart"/>
      <w:r w:rsidRPr="00551BE4">
        <w:rPr>
          <w:sz w:val="20"/>
          <w:szCs w:val="20"/>
        </w:rPr>
        <w:t>serializationVersion</w:t>
      </w:r>
      <w:proofErr w:type="spellEnd"/>
      <w:proofErr w:type="gramEnd"/>
      <w:r w:rsidRPr="00551BE4">
        <w:rPr>
          <w:sz w:val="20"/>
          <w:szCs w:val="20"/>
        </w:rPr>
        <w:t>" : "1.0",</w:t>
      </w:r>
    </w:p>
    <w:p w:rsidR="00551BE4" w:rsidRPr="00551BE4" w:rsidRDefault="00551BE4" w:rsidP="00551BE4">
      <w:pPr>
        <w:spacing w:after="0" w:line="240" w:lineRule="auto"/>
        <w:ind w:left="1416"/>
        <w:rPr>
          <w:sz w:val="20"/>
          <w:szCs w:val="20"/>
        </w:rPr>
      </w:pPr>
      <w:r w:rsidRPr="00551BE4">
        <w:rPr>
          <w:sz w:val="20"/>
          <w:szCs w:val="20"/>
        </w:rPr>
        <w:t xml:space="preserve">  "</w:t>
      </w:r>
      <w:proofErr w:type="spellStart"/>
      <w:proofErr w:type="gramStart"/>
      <w:r w:rsidRPr="00551BE4">
        <w:rPr>
          <w:sz w:val="20"/>
          <w:szCs w:val="20"/>
        </w:rPr>
        <w:t>archiveTransferGlobalMetadata</w:t>
      </w:r>
      <w:proofErr w:type="spellEnd"/>
      <w:proofErr w:type="gramEnd"/>
      <w:r w:rsidRPr="00551BE4">
        <w:rPr>
          <w:sz w:val="20"/>
          <w:szCs w:val="20"/>
        </w:rPr>
        <w:t>" : {</w:t>
      </w:r>
    </w:p>
    <w:p w:rsidR="00551BE4" w:rsidRPr="00551BE4" w:rsidRDefault="00551BE4" w:rsidP="00551BE4">
      <w:pPr>
        <w:spacing w:after="0" w:line="240" w:lineRule="auto"/>
        <w:ind w:left="1416"/>
        <w:rPr>
          <w:sz w:val="20"/>
          <w:szCs w:val="20"/>
        </w:rPr>
      </w:pPr>
      <w:r w:rsidRPr="00551BE4">
        <w:rPr>
          <w:sz w:val="20"/>
          <w:szCs w:val="20"/>
        </w:rPr>
        <w:t xml:space="preserve">    "</w:t>
      </w:r>
      <w:proofErr w:type="gramStart"/>
      <w:r w:rsidRPr="00551BE4">
        <w:rPr>
          <w:sz w:val="20"/>
          <w:szCs w:val="20"/>
        </w:rPr>
        <w:t>comment</w:t>
      </w:r>
      <w:proofErr w:type="gramEnd"/>
      <w:r w:rsidRPr="00551BE4">
        <w:rPr>
          <w:sz w:val="20"/>
          <w:szCs w:val="20"/>
        </w:rPr>
        <w:t>" : "Avec valeurs utilisables sur environnement de démo Vitam",</w:t>
      </w:r>
    </w:p>
    <w:p w:rsidR="00551BE4" w:rsidRPr="00551BE4" w:rsidRDefault="00551BE4" w:rsidP="00551BE4">
      <w:pPr>
        <w:spacing w:after="0" w:line="240" w:lineRule="auto"/>
        <w:ind w:left="1416"/>
        <w:rPr>
          <w:sz w:val="20"/>
          <w:szCs w:val="20"/>
        </w:rPr>
      </w:pPr>
      <w:r w:rsidRPr="00551BE4">
        <w:rPr>
          <w:sz w:val="20"/>
          <w:szCs w:val="20"/>
        </w:rPr>
        <w:t xml:space="preserve">    "</w:t>
      </w:r>
      <w:proofErr w:type="gramStart"/>
      <w:r w:rsidRPr="00551BE4">
        <w:rPr>
          <w:sz w:val="20"/>
          <w:szCs w:val="20"/>
        </w:rPr>
        <w:t>date</w:t>
      </w:r>
      <w:proofErr w:type="gramEnd"/>
      <w:r w:rsidRPr="00551BE4">
        <w:rPr>
          <w:sz w:val="20"/>
          <w:szCs w:val="20"/>
        </w:rPr>
        <w:t xml:space="preserve">" : </w:t>
      </w:r>
      <w:proofErr w:type="spellStart"/>
      <w:r w:rsidRPr="00551BE4">
        <w:rPr>
          <w:sz w:val="20"/>
          <w:szCs w:val="20"/>
        </w:rPr>
        <w:t>null</w:t>
      </w:r>
      <w:proofErr w:type="spellEnd"/>
      <w:r w:rsidRPr="00551BE4">
        <w:rPr>
          <w:sz w:val="20"/>
          <w:szCs w:val="20"/>
        </w:rPr>
        <w:t>,</w:t>
      </w:r>
    </w:p>
    <w:p w:rsidR="00551BE4" w:rsidRPr="00551BE4" w:rsidRDefault="00551BE4" w:rsidP="00551BE4">
      <w:pPr>
        <w:spacing w:after="0" w:line="240" w:lineRule="auto"/>
        <w:ind w:left="1416"/>
        <w:rPr>
          <w:sz w:val="20"/>
          <w:szCs w:val="20"/>
        </w:rPr>
      </w:pPr>
      <w:r w:rsidRPr="00551BE4">
        <w:rPr>
          <w:sz w:val="20"/>
          <w:szCs w:val="20"/>
        </w:rPr>
        <w:t xml:space="preserve">    "</w:t>
      </w:r>
      <w:proofErr w:type="spellStart"/>
      <w:proofErr w:type="gramStart"/>
      <w:r w:rsidRPr="00551BE4">
        <w:rPr>
          <w:sz w:val="20"/>
          <w:szCs w:val="20"/>
        </w:rPr>
        <w:t>nowFlag</w:t>
      </w:r>
      <w:proofErr w:type="spellEnd"/>
      <w:proofErr w:type="gramEnd"/>
      <w:r w:rsidRPr="00551BE4">
        <w:rPr>
          <w:sz w:val="20"/>
          <w:szCs w:val="20"/>
        </w:rPr>
        <w:t xml:space="preserve">" : </w:t>
      </w:r>
      <w:proofErr w:type="spellStart"/>
      <w:r w:rsidRPr="00551BE4">
        <w:rPr>
          <w:sz w:val="20"/>
          <w:szCs w:val="20"/>
        </w:rPr>
        <w:t>true</w:t>
      </w:r>
      <w:proofErr w:type="spellEnd"/>
      <w:r w:rsidRPr="00551BE4">
        <w:rPr>
          <w:sz w:val="20"/>
          <w:szCs w:val="20"/>
        </w:rPr>
        <w:t>,</w:t>
      </w:r>
    </w:p>
    <w:p w:rsidR="00551BE4" w:rsidRPr="00551BE4" w:rsidRDefault="00551BE4" w:rsidP="00551BE4">
      <w:pPr>
        <w:spacing w:after="0" w:line="240" w:lineRule="auto"/>
        <w:ind w:left="1416"/>
        <w:rPr>
          <w:sz w:val="20"/>
          <w:szCs w:val="20"/>
        </w:rPr>
      </w:pPr>
      <w:r w:rsidRPr="00551BE4">
        <w:rPr>
          <w:sz w:val="20"/>
          <w:szCs w:val="20"/>
        </w:rPr>
        <w:t xml:space="preserve">    "</w:t>
      </w:r>
      <w:proofErr w:type="spellStart"/>
      <w:proofErr w:type="gramStart"/>
      <w:r w:rsidRPr="00551BE4">
        <w:rPr>
          <w:sz w:val="20"/>
          <w:szCs w:val="20"/>
        </w:rPr>
        <w:t>messageIdentifier</w:t>
      </w:r>
      <w:proofErr w:type="spellEnd"/>
      <w:proofErr w:type="gramEnd"/>
      <w:r w:rsidRPr="00551BE4">
        <w:rPr>
          <w:sz w:val="20"/>
          <w:szCs w:val="20"/>
        </w:rPr>
        <w:t>" : "SIP SEDA de test",</w:t>
      </w:r>
    </w:p>
    <w:p w:rsidR="00551BE4" w:rsidRPr="00551BE4" w:rsidRDefault="00551BE4" w:rsidP="00551BE4">
      <w:pPr>
        <w:spacing w:after="0" w:line="240" w:lineRule="auto"/>
        <w:ind w:left="1416"/>
        <w:rPr>
          <w:sz w:val="20"/>
          <w:szCs w:val="20"/>
        </w:rPr>
      </w:pPr>
      <w:r w:rsidRPr="00551BE4">
        <w:rPr>
          <w:sz w:val="20"/>
          <w:szCs w:val="20"/>
        </w:rPr>
        <w:t xml:space="preserve">    "</w:t>
      </w:r>
      <w:proofErr w:type="spellStart"/>
      <w:proofErr w:type="gramStart"/>
      <w:r w:rsidRPr="00551BE4">
        <w:rPr>
          <w:sz w:val="20"/>
          <w:szCs w:val="20"/>
        </w:rPr>
        <w:t>archivalAgreement</w:t>
      </w:r>
      <w:proofErr w:type="spellEnd"/>
      <w:proofErr w:type="gramEnd"/>
      <w:r w:rsidRPr="00551BE4">
        <w:rPr>
          <w:sz w:val="20"/>
          <w:szCs w:val="20"/>
        </w:rPr>
        <w:t>" : "ArchivalAgreement0",</w:t>
      </w:r>
    </w:p>
    <w:p w:rsidR="00551BE4" w:rsidRPr="00551BE4" w:rsidRDefault="00551BE4" w:rsidP="00551BE4">
      <w:pPr>
        <w:spacing w:after="0" w:line="240" w:lineRule="auto"/>
        <w:ind w:left="1416"/>
        <w:rPr>
          <w:sz w:val="20"/>
          <w:szCs w:val="20"/>
        </w:rPr>
      </w:pPr>
      <w:r w:rsidRPr="00551BE4">
        <w:rPr>
          <w:sz w:val="20"/>
          <w:szCs w:val="20"/>
        </w:rPr>
        <w:t xml:space="preserve">    "</w:t>
      </w:r>
      <w:proofErr w:type="spellStart"/>
      <w:r w:rsidRPr="00551BE4">
        <w:rPr>
          <w:sz w:val="20"/>
          <w:szCs w:val="20"/>
        </w:rPr>
        <w:t>codeListVersionsXmlData</w:t>
      </w:r>
      <w:proofErr w:type="spellEnd"/>
      <w:r w:rsidRPr="00551BE4">
        <w:rPr>
          <w:sz w:val="20"/>
          <w:szCs w:val="20"/>
        </w:rPr>
        <w:t>" : "  &lt;</w:t>
      </w:r>
      <w:proofErr w:type="spellStart"/>
      <w:r w:rsidRPr="00551BE4">
        <w:rPr>
          <w:sz w:val="20"/>
          <w:szCs w:val="20"/>
        </w:rPr>
        <w:t>CodeListVersions</w:t>
      </w:r>
      <w:proofErr w:type="spellEnd"/>
      <w:r w:rsidRPr="00551BE4">
        <w:rPr>
          <w:sz w:val="20"/>
          <w:szCs w:val="20"/>
        </w:rPr>
        <w:t>&gt;\n    &lt;ReplyCodeListVersion&gt;ReplyCodeListVersion0&lt;/ReplyCodeListVersion&gt;\n    &lt;MessageDigestAlgorithmCodeListVersion&gt;MessageDigestAlgorithmCodeListVersion0&lt;/MessageDigestAlgorithmCodeListVersion&gt;\n    &lt;MimeTypeCodeListVersion&gt;MimeTypeCodeListVersion0&lt;/MimeTypeCodeListVersion&gt;\n    &lt;EncodingCodeListVersion&gt;EncodingCodeListVersion0&lt;/EncodingCodeListVersion&gt;\n    &lt;FileFormatCodeListVersion&gt;FileFormatCodeListVersion0&lt;/FileFormatCodeListVersion&gt;\n    &lt;CompressionAlgorithmCodeListVersion&gt;CompressionAlgorithmCodeListVersion0&lt;/CompressionAlgorithmCodeListVersion&gt;\n    &lt;DataObjectVersionCodeListVersion&gt;DataObjectVersionCodeListVersion0&lt;/DataObjectVersionCodeListVersion&gt;\n    &lt;StorageRuleCodeListVersion&gt;StorageRuleCodeListVersion0&lt;/StorageRuleCodeListVersion&gt;\n    &lt;AppraisalRuleCodeListVersion&gt;AppraisalRuleCodeListVersion0&lt;/AppraisalRuleCodeListVersion&gt;\n    &lt;AccessRuleCodeListVersion&gt;AccessRuleCodeListVersion0&lt;/AccessRuleCodeListVersion&gt;\n    &lt;DisseminationRuleCodeListVersion&gt;DisseminationRuleCodeListVersion0&lt;/DisseminationRuleCodeListVersion&gt;\n    &lt;ReuseRuleCodeListVersion&gt;ReuseRuleCodeListVersion0&lt;/ReuseRuleCodeListVersion&gt;\n    &lt;ClassificationRuleCodeListVersion&gt;ClassificationRuleCodeListVersion0&lt;/ClassificationRuleCodeListVersion&gt;\n    &lt;AuthorizationReasonCodeListVersion&gt;AuthorizationReasonCodeListVersion0&lt;/AuthorizationReasonCodeListVersion&gt;\n    &lt;RelationshipCodeListVersion&gt;RelationshipCodeListVersion0&lt;/RelationshipCodeListVersion&gt;\n  &lt;/</w:t>
      </w:r>
      <w:proofErr w:type="spellStart"/>
      <w:r w:rsidRPr="00551BE4">
        <w:rPr>
          <w:sz w:val="20"/>
          <w:szCs w:val="20"/>
        </w:rPr>
        <w:t>CodeListVersions</w:t>
      </w:r>
      <w:proofErr w:type="spellEnd"/>
      <w:r w:rsidRPr="00551BE4">
        <w:rPr>
          <w:sz w:val="20"/>
          <w:szCs w:val="20"/>
        </w:rPr>
        <w:t>&gt;",</w:t>
      </w:r>
    </w:p>
    <w:p w:rsidR="00551BE4" w:rsidRPr="00551BE4" w:rsidRDefault="00551BE4" w:rsidP="00551BE4">
      <w:pPr>
        <w:spacing w:after="0" w:line="240" w:lineRule="auto"/>
        <w:ind w:left="1416"/>
        <w:rPr>
          <w:sz w:val="20"/>
          <w:szCs w:val="20"/>
        </w:rPr>
      </w:pPr>
      <w:r w:rsidRPr="00551BE4">
        <w:rPr>
          <w:sz w:val="20"/>
          <w:szCs w:val="20"/>
        </w:rPr>
        <w:t xml:space="preserve">    "</w:t>
      </w:r>
      <w:proofErr w:type="spellStart"/>
      <w:proofErr w:type="gramStart"/>
      <w:r w:rsidRPr="00551BE4">
        <w:rPr>
          <w:sz w:val="20"/>
          <w:szCs w:val="20"/>
        </w:rPr>
        <w:t>transferRequestReplyIdentifier</w:t>
      </w:r>
      <w:proofErr w:type="spellEnd"/>
      <w:proofErr w:type="gramEnd"/>
      <w:r w:rsidRPr="00551BE4">
        <w:rPr>
          <w:sz w:val="20"/>
          <w:szCs w:val="20"/>
        </w:rPr>
        <w:t>" : "Identifier3",</w:t>
      </w:r>
    </w:p>
    <w:p w:rsidR="00551BE4" w:rsidRPr="00551BE4" w:rsidRDefault="00551BE4" w:rsidP="00551BE4">
      <w:pPr>
        <w:spacing w:after="0" w:line="240" w:lineRule="auto"/>
        <w:ind w:left="1416"/>
        <w:rPr>
          <w:sz w:val="20"/>
          <w:szCs w:val="20"/>
        </w:rPr>
      </w:pPr>
      <w:r w:rsidRPr="00551BE4">
        <w:rPr>
          <w:sz w:val="20"/>
          <w:szCs w:val="20"/>
        </w:rPr>
        <w:t xml:space="preserve">    "</w:t>
      </w:r>
      <w:proofErr w:type="spellStart"/>
      <w:proofErr w:type="gramStart"/>
      <w:r w:rsidRPr="00551BE4">
        <w:rPr>
          <w:sz w:val="20"/>
          <w:szCs w:val="20"/>
        </w:rPr>
        <w:t>archivalAgencyIdentifier</w:t>
      </w:r>
      <w:proofErr w:type="spellEnd"/>
      <w:proofErr w:type="gramEnd"/>
      <w:r w:rsidRPr="00551BE4">
        <w:rPr>
          <w:sz w:val="20"/>
          <w:szCs w:val="20"/>
        </w:rPr>
        <w:t>" : "Identifier4",</w:t>
      </w:r>
    </w:p>
    <w:p w:rsidR="00551BE4" w:rsidRPr="00551BE4" w:rsidRDefault="00551BE4" w:rsidP="00551BE4">
      <w:pPr>
        <w:spacing w:after="0" w:line="240" w:lineRule="auto"/>
        <w:ind w:left="1416"/>
        <w:rPr>
          <w:sz w:val="20"/>
          <w:szCs w:val="20"/>
        </w:rPr>
      </w:pPr>
      <w:r w:rsidRPr="00551BE4">
        <w:rPr>
          <w:sz w:val="20"/>
          <w:szCs w:val="20"/>
        </w:rPr>
        <w:t xml:space="preserve">    "</w:t>
      </w:r>
      <w:proofErr w:type="spellStart"/>
      <w:proofErr w:type="gramStart"/>
      <w:r w:rsidRPr="00551BE4">
        <w:rPr>
          <w:sz w:val="20"/>
          <w:szCs w:val="20"/>
        </w:rPr>
        <w:t>archivalAgencyOrganizationDescriptiveMetadataXmlData</w:t>
      </w:r>
      <w:proofErr w:type="spellEnd"/>
      <w:proofErr w:type="gramEnd"/>
      <w:r w:rsidRPr="00551BE4">
        <w:rPr>
          <w:sz w:val="20"/>
          <w:szCs w:val="20"/>
        </w:rPr>
        <w:t xml:space="preserve">" : </w:t>
      </w:r>
      <w:proofErr w:type="spellStart"/>
      <w:r w:rsidRPr="00551BE4">
        <w:rPr>
          <w:sz w:val="20"/>
          <w:szCs w:val="20"/>
        </w:rPr>
        <w:t>null</w:t>
      </w:r>
      <w:proofErr w:type="spellEnd"/>
      <w:r w:rsidRPr="00551BE4">
        <w:rPr>
          <w:sz w:val="20"/>
          <w:szCs w:val="20"/>
        </w:rPr>
        <w:t>,</w:t>
      </w:r>
    </w:p>
    <w:p w:rsidR="00551BE4" w:rsidRPr="00551BE4" w:rsidRDefault="00551BE4" w:rsidP="00551BE4">
      <w:pPr>
        <w:spacing w:after="0" w:line="240" w:lineRule="auto"/>
        <w:ind w:left="1416"/>
        <w:rPr>
          <w:sz w:val="20"/>
          <w:szCs w:val="20"/>
        </w:rPr>
      </w:pPr>
      <w:r w:rsidRPr="00551BE4">
        <w:rPr>
          <w:sz w:val="20"/>
          <w:szCs w:val="20"/>
        </w:rPr>
        <w:t xml:space="preserve">    "</w:t>
      </w:r>
      <w:proofErr w:type="spellStart"/>
      <w:proofErr w:type="gramStart"/>
      <w:r w:rsidRPr="00551BE4">
        <w:rPr>
          <w:sz w:val="20"/>
          <w:szCs w:val="20"/>
        </w:rPr>
        <w:t>transferringAgencyIdentifier</w:t>
      </w:r>
      <w:proofErr w:type="spellEnd"/>
      <w:proofErr w:type="gramEnd"/>
      <w:r w:rsidRPr="00551BE4">
        <w:rPr>
          <w:sz w:val="20"/>
          <w:szCs w:val="20"/>
        </w:rPr>
        <w:t>" : "Identifier5",</w:t>
      </w:r>
    </w:p>
    <w:p w:rsidR="00551BE4" w:rsidRPr="00551BE4" w:rsidRDefault="00551BE4" w:rsidP="00551BE4">
      <w:pPr>
        <w:spacing w:after="0" w:line="240" w:lineRule="auto"/>
        <w:ind w:left="1416"/>
        <w:rPr>
          <w:sz w:val="20"/>
          <w:szCs w:val="20"/>
        </w:rPr>
      </w:pPr>
      <w:r w:rsidRPr="00551BE4">
        <w:rPr>
          <w:sz w:val="20"/>
          <w:szCs w:val="20"/>
        </w:rPr>
        <w:t xml:space="preserve">    "</w:t>
      </w:r>
      <w:proofErr w:type="spellStart"/>
      <w:proofErr w:type="gramStart"/>
      <w:r w:rsidRPr="00551BE4">
        <w:rPr>
          <w:sz w:val="20"/>
          <w:szCs w:val="20"/>
        </w:rPr>
        <w:t>transferringAgencyOrganizationDescriptiveMetadataXmlData</w:t>
      </w:r>
      <w:proofErr w:type="spellEnd"/>
      <w:proofErr w:type="gramEnd"/>
      <w:r w:rsidRPr="00551BE4">
        <w:rPr>
          <w:sz w:val="20"/>
          <w:szCs w:val="20"/>
        </w:rPr>
        <w:t xml:space="preserve">" : </w:t>
      </w:r>
      <w:proofErr w:type="spellStart"/>
      <w:r w:rsidRPr="00551BE4">
        <w:rPr>
          <w:sz w:val="20"/>
          <w:szCs w:val="20"/>
        </w:rPr>
        <w:t>null</w:t>
      </w:r>
      <w:proofErr w:type="spellEnd"/>
    </w:p>
    <w:p w:rsidR="00551BE4" w:rsidRPr="00551BE4" w:rsidRDefault="00551BE4" w:rsidP="00551BE4">
      <w:pPr>
        <w:spacing w:after="0" w:line="240" w:lineRule="auto"/>
        <w:ind w:left="1416"/>
        <w:rPr>
          <w:sz w:val="20"/>
          <w:szCs w:val="20"/>
        </w:rPr>
      </w:pPr>
      <w:r w:rsidRPr="00551BE4">
        <w:rPr>
          <w:sz w:val="20"/>
          <w:szCs w:val="20"/>
        </w:rPr>
        <w:t xml:space="preserve">  }</w:t>
      </w:r>
    </w:p>
    <w:p w:rsidR="00551BE4" w:rsidRPr="00E14107" w:rsidRDefault="00551BE4" w:rsidP="00551BE4">
      <w:pPr>
        <w:spacing w:after="0" w:line="240" w:lineRule="auto"/>
        <w:ind w:left="1416"/>
        <w:rPr>
          <w:sz w:val="20"/>
          <w:szCs w:val="20"/>
        </w:rPr>
      </w:pPr>
      <w:r w:rsidRPr="00551BE4">
        <w:rPr>
          <w:sz w:val="20"/>
          <w:szCs w:val="20"/>
        </w:rPr>
        <w:t>}</w:t>
      </w:r>
    </w:p>
    <w:sectPr w:rsidR="00551BE4" w:rsidRPr="00E14107">
      <w:headerReference w:type="even" r:id="rId29"/>
      <w:headerReference w:type="default" r:id="rId30"/>
      <w:footerReference w:type="even" r:id="rId31"/>
      <w:footerReference w:type="default" r:id="rId32"/>
      <w:headerReference w:type="first" r:id="rId33"/>
      <w:footerReference w:type="first" r:id="rId34"/>
      <w:pgSz w:w="11906" w:h="16838"/>
      <w:pgMar w:top="765" w:right="720" w:bottom="765" w:left="720"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BDD" w:rsidRDefault="00E64BDD">
      <w:pPr>
        <w:spacing w:after="0" w:line="240" w:lineRule="auto"/>
      </w:pPr>
      <w:r>
        <w:separator/>
      </w:r>
    </w:p>
  </w:endnote>
  <w:endnote w:type="continuationSeparator" w:id="0">
    <w:p w:rsidR="00E64BDD" w:rsidRDefault="00E6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4BF" w:rsidRDefault="004D14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4BF" w:rsidRDefault="004D14BF">
    <w:pPr>
      <w:pStyle w:val="Footer"/>
      <w:tabs>
        <w:tab w:val="center" w:pos="5100"/>
        <w:tab w:val="right" w:pos="10485"/>
      </w:tabs>
    </w:pPr>
    <w:r>
      <w:t xml:space="preserve">Manuel </w:t>
    </w:r>
    <w:proofErr w:type="spellStart"/>
    <w:r>
      <w:t>ReSIp</w:t>
    </w:r>
    <w:proofErr w:type="spellEnd"/>
    <w:r>
      <w:t xml:space="preserve"> V1.0</w:t>
    </w:r>
    <w:r>
      <w:tab/>
    </w:r>
    <w:r>
      <w:tab/>
    </w:r>
    <w:r>
      <w:tab/>
    </w:r>
    <w:r>
      <w:tab/>
    </w:r>
    <w:r>
      <w:fldChar w:fldCharType="begin"/>
    </w:r>
    <w:r>
      <w:instrText>PAGE</w:instrText>
    </w:r>
    <w:r>
      <w:fldChar w:fldCharType="separate"/>
    </w:r>
    <w:r w:rsidR="008B744B">
      <w:rPr>
        <w:noProof/>
      </w:rPr>
      <w:t>1</w:t>
    </w:r>
    <w:r>
      <w:fldChar w:fldCharType="end"/>
    </w:r>
    <w:r>
      <w:t>/</w:t>
    </w:r>
    <w:r>
      <w:fldChar w:fldCharType="begin"/>
    </w:r>
    <w:r>
      <w:instrText>NUMPAGES</w:instrText>
    </w:r>
    <w:r>
      <w:fldChar w:fldCharType="separate"/>
    </w:r>
    <w:r w:rsidR="008B744B">
      <w:rPr>
        <w:noProof/>
      </w:rPr>
      <w:t>15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4BF" w:rsidRDefault="004D14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BDD" w:rsidRDefault="00E64BDD">
      <w:r>
        <w:separator/>
      </w:r>
    </w:p>
  </w:footnote>
  <w:footnote w:type="continuationSeparator" w:id="0">
    <w:p w:rsidR="00E64BDD" w:rsidRDefault="00E64BDD">
      <w:r>
        <w:continuationSeparator/>
      </w:r>
    </w:p>
  </w:footnote>
  <w:footnote w:id="1">
    <w:p w:rsidR="004D14BF" w:rsidRDefault="004D14BF">
      <w:pPr>
        <w:pStyle w:val="FootnoteText"/>
      </w:pPr>
      <w:r>
        <w:rPr>
          <w:rStyle w:val="FootnoteReference"/>
        </w:rPr>
        <w:footnoteRef/>
      </w:r>
      <w:r>
        <w:rPr>
          <w:rStyle w:val="FootnoteReference"/>
        </w:rPr>
        <w:tab/>
      </w:r>
      <w:r>
        <w:t xml:space="preserve"> Ce fichier est un fichier </w:t>
      </w:r>
      <w:proofErr w:type="spellStart"/>
      <w:r>
        <w:t>json</w:t>
      </w:r>
      <w:proofErr w:type="spellEnd"/>
      <w:r>
        <w:t xml:space="preserve"> dans un conteneur zip.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4BF" w:rsidRDefault="004D14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4BF" w:rsidRDefault="004D14BF">
    <w:pPr>
      <w:pStyle w:val="Header"/>
      <w:jc w:val="right"/>
      <w:rPr>
        <w:b/>
        <w:sz w:val="36"/>
        <w:szCs w:val="36"/>
      </w:rPr>
    </w:pPr>
    <w:r>
      <w:rPr>
        <w:noProof/>
        <w:lang w:eastAsia="fr-FR"/>
      </w:rPr>
      <w:drawing>
        <wp:anchor distT="0" distB="3810" distL="114300" distR="114300" simplePos="0" relativeHeight="8" behindDoc="1" locked="0" layoutInCell="1" allowOverlap="1">
          <wp:simplePos x="0" y="0"/>
          <wp:positionH relativeFrom="column">
            <wp:posOffset>0</wp:posOffset>
          </wp:positionH>
          <wp:positionV relativeFrom="paragraph">
            <wp:posOffset>-179070</wp:posOffset>
          </wp:positionV>
          <wp:extent cx="1257300" cy="643890"/>
          <wp:effectExtent l="0" t="0" r="0" b="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1"/>
                  <a:stretch>
                    <a:fillRect/>
                  </a:stretch>
                </pic:blipFill>
                <pic:spPr bwMode="auto">
                  <a:xfrm>
                    <a:off x="0" y="0"/>
                    <a:ext cx="1257300" cy="643890"/>
                  </a:xfrm>
                  <a:prstGeom prst="rect">
                    <a:avLst/>
                  </a:prstGeom>
                </pic:spPr>
              </pic:pic>
            </a:graphicData>
          </a:graphic>
        </wp:anchor>
      </w:drawing>
    </w:r>
    <w:r>
      <w:tab/>
    </w:r>
    <w:r>
      <w:rPr>
        <w:b/>
        <w:sz w:val="36"/>
        <w:szCs w:val="36"/>
      </w:rPr>
      <w:t xml:space="preserve">Manuel </w:t>
    </w:r>
    <w:proofErr w:type="spellStart"/>
    <w:r>
      <w:rPr>
        <w:b/>
        <w:sz w:val="36"/>
        <w:szCs w:val="36"/>
      </w:rPr>
      <w:t>ReSIP</w:t>
    </w:r>
    <w:proofErr w:type="spellEnd"/>
  </w:p>
  <w:p w:rsidR="004D14BF" w:rsidRDefault="004D14BF">
    <w:pPr>
      <w:pStyle w:val="Header"/>
      <w:jc w:val="right"/>
      <w:rPr>
        <w:sz w:val="24"/>
        <w:szCs w:val="24"/>
      </w:rPr>
    </w:pPr>
    <w:r>
      <w:rPr>
        <w:sz w:val="24"/>
        <w:szCs w:val="24"/>
      </w:rPr>
      <w:t>Contexte Windows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14BF" w:rsidRDefault="004D14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5BA8"/>
    <w:multiLevelType w:val="hybridMultilevel"/>
    <w:tmpl w:val="1514F6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F87390"/>
    <w:multiLevelType w:val="hybridMultilevel"/>
    <w:tmpl w:val="4EE8A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F05A6A"/>
    <w:multiLevelType w:val="hybridMultilevel"/>
    <w:tmpl w:val="A6EE9B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25236A"/>
    <w:multiLevelType w:val="hybridMultilevel"/>
    <w:tmpl w:val="8190E9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72913A0"/>
    <w:multiLevelType w:val="hybridMultilevel"/>
    <w:tmpl w:val="22BC0A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75B11A9"/>
    <w:multiLevelType w:val="hybridMultilevel"/>
    <w:tmpl w:val="4C802C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965DDD"/>
    <w:multiLevelType w:val="multilevel"/>
    <w:tmpl w:val="5B0C3F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BB86116"/>
    <w:multiLevelType w:val="multilevel"/>
    <w:tmpl w:val="B79C63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060141F"/>
    <w:multiLevelType w:val="hybridMultilevel"/>
    <w:tmpl w:val="74C8A1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4A6BB3"/>
    <w:multiLevelType w:val="multilevel"/>
    <w:tmpl w:val="26B2E6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3F264882"/>
    <w:multiLevelType w:val="multilevel"/>
    <w:tmpl w:val="B79C63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46E92B84"/>
    <w:multiLevelType w:val="multilevel"/>
    <w:tmpl w:val="33DA9D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4E317D72"/>
    <w:multiLevelType w:val="multilevel"/>
    <w:tmpl w:val="A9AA6C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4824AEB"/>
    <w:multiLevelType w:val="multilevel"/>
    <w:tmpl w:val="DBC6C2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6329608D"/>
    <w:multiLevelType w:val="hybridMultilevel"/>
    <w:tmpl w:val="13422B1C"/>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780B152D"/>
    <w:multiLevelType w:val="multilevel"/>
    <w:tmpl w:val="119E34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7B414CE5"/>
    <w:multiLevelType w:val="hybridMultilevel"/>
    <w:tmpl w:val="489E2A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6"/>
  </w:num>
  <w:num w:numId="4">
    <w:abstractNumId w:val="15"/>
  </w:num>
  <w:num w:numId="5">
    <w:abstractNumId w:val="7"/>
  </w:num>
  <w:num w:numId="6">
    <w:abstractNumId w:val="13"/>
  </w:num>
  <w:num w:numId="7">
    <w:abstractNumId w:val="11"/>
  </w:num>
  <w:num w:numId="8">
    <w:abstractNumId w:val="4"/>
  </w:num>
  <w:num w:numId="9">
    <w:abstractNumId w:val="8"/>
  </w:num>
  <w:num w:numId="10">
    <w:abstractNumId w:val="14"/>
  </w:num>
  <w:num w:numId="11">
    <w:abstractNumId w:val="1"/>
  </w:num>
  <w:num w:numId="12">
    <w:abstractNumId w:val="3"/>
  </w:num>
  <w:num w:numId="13">
    <w:abstractNumId w:val="5"/>
  </w:num>
  <w:num w:numId="14">
    <w:abstractNumId w:val="16"/>
  </w:num>
  <w:num w:numId="15">
    <w:abstractNumId w:val="2"/>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C62"/>
    <w:rsid w:val="00024D3A"/>
    <w:rsid w:val="0007577E"/>
    <w:rsid w:val="0012089E"/>
    <w:rsid w:val="001747F2"/>
    <w:rsid w:val="00314509"/>
    <w:rsid w:val="003D4D66"/>
    <w:rsid w:val="004D14BF"/>
    <w:rsid w:val="00551BE4"/>
    <w:rsid w:val="00565A47"/>
    <w:rsid w:val="0058071F"/>
    <w:rsid w:val="005853B2"/>
    <w:rsid w:val="005B7B74"/>
    <w:rsid w:val="00601657"/>
    <w:rsid w:val="006423F6"/>
    <w:rsid w:val="00757F01"/>
    <w:rsid w:val="007C1F8C"/>
    <w:rsid w:val="007C7792"/>
    <w:rsid w:val="007F4873"/>
    <w:rsid w:val="008B744B"/>
    <w:rsid w:val="008D5A28"/>
    <w:rsid w:val="00945E0F"/>
    <w:rsid w:val="00A46C34"/>
    <w:rsid w:val="00A50723"/>
    <w:rsid w:val="00C078EB"/>
    <w:rsid w:val="00C4467F"/>
    <w:rsid w:val="00D6129D"/>
    <w:rsid w:val="00DB143D"/>
    <w:rsid w:val="00E00C62"/>
    <w:rsid w:val="00E14107"/>
    <w:rsid w:val="00E64BDD"/>
    <w:rsid w:val="00E83515"/>
    <w:rsid w:val="00EB37CF"/>
    <w:rsid w:val="00F47670"/>
    <w:rsid w:val="00F67DA3"/>
    <w:rsid w:val="00FE5BB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601657"/>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B31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61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14B89"/>
    <w:rPr>
      <w:rFonts w:ascii="Tahoma" w:hAnsi="Tahoma" w:cs="Tahoma"/>
      <w:sz w:val="16"/>
      <w:szCs w:val="16"/>
    </w:rPr>
  </w:style>
  <w:style w:type="character" w:customStyle="1" w:styleId="HeaderChar">
    <w:name w:val="Header Char"/>
    <w:basedOn w:val="DefaultParagraphFont"/>
    <w:link w:val="Header"/>
    <w:uiPriority w:val="99"/>
    <w:qFormat/>
    <w:rsid w:val="00614B89"/>
  </w:style>
  <w:style w:type="character" w:customStyle="1" w:styleId="FooterChar">
    <w:name w:val="Footer Char"/>
    <w:basedOn w:val="DefaultParagraphFont"/>
    <w:link w:val="Footer"/>
    <w:uiPriority w:val="99"/>
    <w:qFormat/>
    <w:rsid w:val="00614B89"/>
  </w:style>
  <w:style w:type="character" w:customStyle="1" w:styleId="LienInternet">
    <w:name w:val="Lien Internet"/>
    <w:basedOn w:val="DefaultParagraphFont"/>
    <w:uiPriority w:val="99"/>
    <w:unhideWhenUsed/>
    <w:rsid w:val="00F0196C"/>
    <w:rPr>
      <w:color w:val="0000FF" w:themeColor="hyperlink"/>
      <w:u w:val="single"/>
    </w:rPr>
  </w:style>
  <w:style w:type="character" w:customStyle="1" w:styleId="Heading1Char">
    <w:name w:val="Heading 1 Char"/>
    <w:basedOn w:val="DefaultParagraphFont"/>
    <w:link w:val="Heading1"/>
    <w:uiPriority w:val="9"/>
    <w:qFormat/>
    <w:rsid w:val="00601657"/>
    <w:rPr>
      <w:rFonts w:asciiTheme="majorHAnsi" w:eastAsiaTheme="majorEastAsia" w:hAnsiTheme="majorHAnsi" w:cstheme="majorBidi"/>
      <w:b/>
      <w:bCs/>
      <w:color w:val="365F91" w:themeColor="accent1" w:themeShade="BF"/>
      <w:sz w:val="36"/>
      <w:szCs w:val="28"/>
    </w:rPr>
  </w:style>
  <w:style w:type="character" w:customStyle="1" w:styleId="TitleChar">
    <w:name w:val="Title Char"/>
    <w:basedOn w:val="DefaultParagraphFont"/>
    <w:link w:val="Title"/>
    <w:uiPriority w:val="10"/>
    <w:qFormat/>
    <w:rsid w:val="00F0635C"/>
    <w:rPr>
      <w:rFonts w:asciiTheme="majorHAnsi" w:eastAsiaTheme="majorEastAsia" w:hAnsiTheme="majorHAnsi" w:cstheme="majorBidi"/>
      <w:color w:val="17365D" w:themeColor="text2" w:themeShade="BF"/>
      <w:spacing w:val="5"/>
      <w:kern w:val="2"/>
      <w:sz w:val="52"/>
      <w:szCs w:val="52"/>
    </w:rPr>
  </w:style>
  <w:style w:type="character" w:customStyle="1" w:styleId="Heading2Char">
    <w:name w:val="Heading 2 Char"/>
    <w:basedOn w:val="DefaultParagraphFont"/>
    <w:link w:val="Heading2"/>
    <w:uiPriority w:val="9"/>
    <w:qFormat/>
    <w:rsid w:val="00EB31C6"/>
    <w:rPr>
      <w:rFonts w:asciiTheme="majorHAnsi" w:eastAsiaTheme="majorEastAsia" w:hAnsiTheme="majorHAnsi" w:cstheme="majorBidi"/>
      <w:b/>
      <w:bCs/>
      <w:color w:val="4F81BD" w:themeColor="accent1"/>
      <w:sz w:val="26"/>
      <w:szCs w:val="26"/>
    </w:rPr>
  </w:style>
  <w:style w:type="character" w:customStyle="1" w:styleId="FootnoteTextChar">
    <w:name w:val="Footnote Text Char"/>
    <w:basedOn w:val="DefaultParagraphFont"/>
    <w:link w:val="FootnoteText"/>
    <w:uiPriority w:val="99"/>
    <w:semiHidden/>
    <w:qFormat/>
    <w:rsid w:val="00EB31C6"/>
    <w:rPr>
      <w:sz w:val="20"/>
      <w:szCs w:val="20"/>
    </w:rPr>
  </w:style>
  <w:style w:type="character" w:styleId="FootnoteReference">
    <w:name w:val="footnote reference"/>
    <w:basedOn w:val="DefaultParagraphFont"/>
    <w:uiPriority w:val="99"/>
    <w:semiHidden/>
    <w:unhideWhenUsed/>
    <w:qFormat/>
    <w:rsid w:val="00EB31C6"/>
    <w:rPr>
      <w:vertAlign w:val="superscript"/>
    </w:rPr>
  </w:style>
  <w:style w:type="character" w:customStyle="1" w:styleId="Heading3Char">
    <w:name w:val="Heading 3 Char"/>
    <w:basedOn w:val="DefaultParagraphFont"/>
    <w:link w:val="Heading3"/>
    <w:uiPriority w:val="9"/>
    <w:qFormat/>
    <w:rsid w:val="00B2617A"/>
    <w:rPr>
      <w:rFonts w:asciiTheme="majorHAnsi" w:eastAsiaTheme="majorEastAsia" w:hAnsiTheme="majorHAnsi" w:cstheme="majorBidi"/>
      <w:b/>
      <w:bCs/>
      <w:color w:val="4F81BD" w:themeColor="accent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customStyle="1" w:styleId="Titre1">
    <w:name w:val="Titre1"/>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614B89"/>
    <w:pPr>
      <w:spacing w:after="0" w:line="240" w:lineRule="auto"/>
    </w:pPr>
    <w:rPr>
      <w:rFonts w:ascii="Tahoma" w:hAnsi="Tahoma" w:cs="Tahoma"/>
      <w:sz w:val="16"/>
      <w:szCs w:val="16"/>
    </w:rPr>
  </w:style>
  <w:style w:type="paragraph" w:styleId="Header">
    <w:name w:val="header"/>
    <w:basedOn w:val="Normal"/>
    <w:link w:val="HeaderChar"/>
    <w:uiPriority w:val="99"/>
    <w:unhideWhenUsed/>
    <w:rsid w:val="00614B89"/>
    <w:pPr>
      <w:tabs>
        <w:tab w:val="center" w:pos="4536"/>
        <w:tab w:val="right" w:pos="9072"/>
      </w:tabs>
      <w:spacing w:after="0" w:line="240" w:lineRule="auto"/>
    </w:pPr>
  </w:style>
  <w:style w:type="paragraph" w:styleId="Footer">
    <w:name w:val="footer"/>
    <w:basedOn w:val="Normal"/>
    <w:link w:val="FooterChar"/>
    <w:uiPriority w:val="99"/>
    <w:unhideWhenUsed/>
    <w:rsid w:val="00614B89"/>
    <w:pPr>
      <w:tabs>
        <w:tab w:val="center" w:pos="4536"/>
        <w:tab w:val="right" w:pos="9072"/>
      </w:tabs>
      <w:spacing w:after="0" w:line="240" w:lineRule="auto"/>
    </w:pPr>
  </w:style>
  <w:style w:type="paragraph" w:styleId="ListParagraph">
    <w:name w:val="List Paragraph"/>
    <w:basedOn w:val="Normal"/>
    <w:uiPriority w:val="34"/>
    <w:qFormat/>
    <w:rsid w:val="00656A5F"/>
    <w:pPr>
      <w:ind w:left="720"/>
      <w:contextualSpacing/>
    </w:pPr>
  </w:style>
  <w:style w:type="paragraph" w:styleId="Title">
    <w:name w:val="Title"/>
    <w:basedOn w:val="Normal"/>
    <w:next w:val="Normal"/>
    <w:link w:val="TitleChar"/>
    <w:uiPriority w:val="10"/>
    <w:qFormat/>
    <w:rsid w:val="00F0635C"/>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FootnoteText">
    <w:name w:val="footnote text"/>
    <w:basedOn w:val="Normal"/>
    <w:link w:val="FootnoteTextChar"/>
  </w:style>
  <w:style w:type="paragraph" w:styleId="TOCHeading">
    <w:name w:val="TOC Heading"/>
    <w:basedOn w:val="Heading1"/>
    <w:next w:val="Normal"/>
    <w:uiPriority w:val="39"/>
    <w:unhideWhenUsed/>
    <w:qFormat/>
    <w:rsid w:val="00601657"/>
    <w:pPr>
      <w:spacing w:before="240" w:line="259" w:lineRule="auto"/>
      <w:outlineLvl w:val="9"/>
    </w:pPr>
    <w:rPr>
      <w:b w:val="0"/>
      <w:bCs w:val="0"/>
      <w:sz w:val="32"/>
      <w:szCs w:val="32"/>
      <w:lang w:eastAsia="fr-FR"/>
    </w:rPr>
  </w:style>
  <w:style w:type="paragraph" w:styleId="TOC1">
    <w:name w:val="toc 1"/>
    <w:basedOn w:val="Normal"/>
    <w:next w:val="Normal"/>
    <w:autoRedefine/>
    <w:uiPriority w:val="39"/>
    <w:unhideWhenUsed/>
    <w:rsid w:val="00601657"/>
    <w:pPr>
      <w:spacing w:after="100"/>
    </w:pPr>
  </w:style>
  <w:style w:type="paragraph" w:styleId="TOC2">
    <w:name w:val="toc 2"/>
    <w:basedOn w:val="Normal"/>
    <w:next w:val="Normal"/>
    <w:autoRedefine/>
    <w:uiPriority w:val="39"/>
    <w:unhideWhenUsed/>
    <w:rsid w:val="00601657"/>
    <w:pPr>
      <w:spacing w:after="100"/>
      <w:ind w:left="220"/>
    </w:pPr>
  </w:style>
  <w:style w:type="paragraph" w:styleId="TOC3">
    <w:name w:val="toc 3"/>
    <w:basedOn w:val="Normal"/>
    <w:next w:val="Normal"/>
    <w:autoRedefine/>
    <w:uiPriority w:val="39"/>
    <w:unhideWhenUsed/>
    <w:rsid w:val="00601657"/>
    <w:pPr>
      <w:spacing w:after="100"/>
      <w:ind w:left="440"/>
    </w:pPr>
  </w:style>
  <w:style w:type="character" w:styleId="Hyperlink">
    <w:name w:val="Hyperlink"/>
    <w:basedOn w:val="DefaultParagraphFont"/>
    <w:uiPriority w:val="99"/>
    <w:unhideWhenUsed/>
    <w:rsid w:val="00601657"/>
    <w:rPr>
      <w:color w:val="0000FF" w:themeColor="hyperlink"/>
      <w:u w:val="single"/>
    </w:rPr>
  </w:style>
  <w:style w:type="table" w:styleId="TableGrid">
    <w:name w:val="Table Grid"/>
    <w:basedOn w:val="TableNormal"/>
    <w:uiPriority w:val="59"/>
    <w:rsid w:val="004D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601657"/>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B31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61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14B89"/>
    <w:rPr>
      <w:rFonts w:ascii="Tahoma" w:hAnsi="Tahoma" w:cs="Tahoma"/>
      <w:sz w:val="16"/>
      <w:szCs w:val="16"/>
    </w:rPr>
  </w:style>
  <w:style w:type="character" w:customStyle="1" w:styleId="HeaderChar">
    <w:name w:val="Header Char"/>
    <w:basedOn w:val="DefaultParagraphFont"/>
    <w:link w:val="Header"/>
    <w:uiPriority w:val="99"/>
    <w:qFormat/>
    <w:rsid w:val="00614B89"/>
  </w:style>
  <w:style w:type="character" w:customStyle="1" w:styleId="FooterChar">
    <w:name w:val="Footer Char"/>
    <w:basedOn w:val="DefaultParagraphFont"/>
    <w:link w:val="Footer"/>
    <w:uiPriority w:val="99"/>
    <w:qFormat/>
    <w:rsid w:val="00614B89"/>
  </w:style>
  <w:style w:type="character" w:customStyle="1" w:styleId="LienInternet">
    <w:name w:val="Lien Internet"/>
    <w:basedOn w:val="DefaultParagraphFont"/>
    <w:uiPriority w:val="99"/>
    <w:unhideWhenUsed/>
    <w:rsid w:val="00F0196C"/>
    <w:rPr>
      <w:color w:val="0000FF" w:themeColor="hyperlink"/>
      <w:u w:val="single"/>
    </w:rPr>
  </w:style>
  <w:style w:type="character" w:customStyle="1" w:styleId="Heading1Char">
    <w:name w:val="Heading 1 Char"/>
    <w:basedOn w:val="DefaultParagraphFont"/>
    <w:link w:val="Heading1"/>
    <w:uiPriority w:val="9"/>
    <w:qFormat/>
    <w:rsid w:val="00601657"/>
    <w:rPr>
      <w:rFonts w:asciiTheme="majorHAnsi" w:eastAsiaTheme="majorEastAsia" w:hAnsiTheme="majorHAnsi" w:cstheme="majorBidi"/>
      <w:b/>
      <w:bCs/>
      <w:color w:val="365F91" w:themeColor="accent1" w:themeShade="BF"/>
      <w:sz w:val="36"/>
      <w:szCs w:val="28"/>
    </w:rPr>
  </w:style>
  <w:style w:type="character" w:customStyle="1" w:styleId="TitleChar">
    <w:name w:val="Title Char"/>
    <w:basedOn w:val="DefaultParagraphFont"/>
    <w:link w:val="Title"/>
    <w:uiPriority w:val="10"/>
    <w:qFormat/>
    <w:rsid w:val="00F0635C"/>
    <w:rPr>
      <w:rFonts w:asciiTheme="majorHAnsi" w:eastAsiaTheme="majorEastAsia" w:hAnsiTheme="majorHAnsi" w:cstheme="majorBidi"/>
      <w:color w:val="17365D" w:themeColor="text2" w:themeShade="BF"/>
      <w:spacing w:val="5"/>
      <w:kern w:val="2"/>
      <w:sz w:val="52"/>
      <w:szCs w:val="52"/>
    </w:rPr>
  </w:style>
  <w:style w:type="character" w:customStyle="1" w:styleId="Heading2Char">
    <w:name w:val="Heading 2 Char"/>
    <w:basedOn w:val="DefaultParagraphFont"/>
    <w:link w:val="Heading2"/>
    <w:uiPriority w:val="9"/>
    <w:qFormat/>
    <w:rsid w:val="00EB31C6"/>
    <w:rPr>
      <w:rFonts w:asciiTheme="majorHAnsi" w:eastAsiaTheme="majorEastAsia" w:hAnsiTheme="majorHAnsi" w:cstheme="majorBidi"/>
      <w:b/>
      <w:bCs/>
      <w:color w:val="4F81BD" w:themeColor="accent1"/>
      <w:sz w:val="26"/>
      <w:szCs w:val="26"/>
    </w:rPr>
  </w:style>
  <w:style w:type="character" w:customStyle="1" w:styleId="FootnoteTextChar">
    <w:name w:val="Footnote Text Char"/>
    <w:basedOn w:val="DefaultParagraphFont"/>
    <w:link w:val="FootnoteText"/>
    <w:uiPriority w:val="99"/>
    <w:semiHidden/>
    <w:qFormat/>
    <w:rsid w:val="00EB31C6"/>
    <w:rPr>
      <w:sz w:val="20"/>
      <w:szCs w:val="20"/>
    </w:rPr>
  </w:style>
  <w:style w:type="character" w:styleId="FootnoteReference">
    <w:name w:val="footnote reference"/>
    <w:basedOn w:val="DefaultParagraphFont"/>
    <w:uiPriority w:val="99"/>
    <w:semiHidden/>
    <w:unhideWhenUsed/>
    <w:qFormat/>
    <w:rsid w:val="00EB31C6"/>
    <w:rPr>
      <w:vertAlign w:val="superscript"/>
    </w:rPr>
  </w:style>
  <w:style w:type="character" w:customStyle="1" w:styleId="Heading3Char">
    <w:name w:val="Heading 3 Char"/>
    <w:basedOn w:val="DefaultParagraphFont"/>
    <w:link w:val="Heading3"/>
    <w:uiPriority w:val="9"/>
    <w:qFormat/>
    <w:rsid w:val="00B2617A"/>
    <w:rPr>
      <w:rFonts w:asciiTheme="majorHAnsi" w:eastAsiaTheme="majorEastAsia" w:hAnsiTheme="majorHAnsi" w:cstheme="majorBidi"/>
      <w:b/>
      <w:bCs/>
      <w:color w:val="4F81BD" w:themeColor="accent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Caractresdenotedebasdepage">
    <w:name w:val="Caractères de note de bas de page"/>
    <w:qFormat/>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qFormat/>
  </w:style>
  <w:style w:type="paragraph" w:customStyle="1" w:styleId="Titre1">
    <w:name w:val="Titre1"/>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614B89"/>
    <w:pPr>
      <w:spacing w:after="0" w:line="240" w:lineRule="auto"/>
    </w:pPr>
    <w:rPr>
      <w:rFonts w:ascii="Tahoma" w:hAnsi="Tahoma" w:cs="Tahoma"/>
      <w:sz w:val="16"/>
      <w:szCs w:val="16"/>
    </w:rPr>
  </w:style>
  <w:style w:type="paragraph" w:styleId="Header">
    <w:name w:val="header"/>
    <w:basedOn w:val="Normal"/>
    <w:link w:val="HeaderChar"/>
    <w:uiPriority w:val="99"/>
    <w:unhideWhenUsed/>
    <w:rsid w:val="00614B89"/>
    <w:pPr>
      <w:tabs>
        <w:tab w:val="center" w:pos="4536"/>
        <w:tab w:val="right" w:pos="9072"/>
      </w:tabs>
      <w:spacing w:after="0" w:line="240" w:lineRule="auto"/>
    </w:pPr>
  </w:style>
  <w:style w:type="paragraph" w:styleId="Footer">
    <w:name w:val="footer"/>
    <w:basedOn w:val="Normal"/>
    <w:link w:val="FooterChar"/>
    <w:uiPriority w:val="99"/>
    <w:unhideWhenUsed/>
    <w:rsid w:val="00614B89"/>
    <w:pPr>
      <w:tabs>
        <w:tab w:val="center" w:pos="4536"/>
        <w:tab w:val="right" w:pos="9072"/>
      </w:tabs>
      <w:spacing w:after="0" w:line="240" w:lineRule="auto"/>
    </w:pPr>
  </w:style>
  <w:style w:type="paragraph" w:styleId="ListParagraph">
    <w:name w:val="List Paragraph"/>
    <w:basedOn w:val="Normal"/>
    <w:uiPriority w:val="34"/>
    <w:qFormat/>
    <w:rsid w:val="00656A5F"/>
    <w:pPr>
      <w:ind w:left="720"/>
      <w:contextualSpacing/>
    </w:pPr>
  </w:style>
  <w:style w:type="paragraph" w:styleId="Title">
    <w:name w:val="Title"/>
    <w:basedOn w:val="Normal"/>
    <w:next w:val="Normal"/>
    <w:link w:val="TitleChar"/>
    <w:uiPriority w:val="10"/>
    <w:qFormat/>
    <w:rsid w:val="00F0635C"/>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FootnoteText">
    <w:name w:val="footnote text"/>
    <w:basedOn w:val="Normal"/>
    <w:link w:val="FootnoteTextChar"/>
  </w:style>
  <w:style w:type="paragraph" w:styleId="TOCHeading">
    <w:name w:val="TOC Heading"/>
    <w:basedOn w:val="Heading1"/>
    <w:next w:val="Normal"/>
    <w:uiPriority w:val="39"/>
    <w:unhideWhenUsed/>
    <w:qFormat/>
    <w:rsid w:val="00601657"/>
    <w:pPr>
      <w:spacing w:before="240" w:line="259" w:lineRule="auto"/>
      <w:outlineLvl w:val="9"/>
    </w:pPr>
    <w:rPr>
      <w:b w:val="0"/>
      <w:bCs w:val="0"/>
      <w:sz w:val="32"/>
      <w:szCs w:val="32"/>
      <w:lang w:eastAsia="fr-FR"/>
    </w:rPr>
  </w:style>
  <w:style w:type="paragraph" w:styleId="TOC1">
    <w:name w:val="toc 1"/>
    <w:basedOn w:val="Normal"/>
    <w:next w:val="Normal"/>
    <w:autoRedefine/>
    <w:uiPriority w:val="39"/>
    <w:unhideWhenUsed/>
    <w:rsid w:val="00601657"/>
    <w:pPr>
      <w:spacing w:after="100"/>
    </w:pPr>
  </w:style>
  <w:style w:type="paragraph" w:styleId="TOC2">
    <w:name w:val="toc 2"/>
    <w:basedOn w:val="Normal"/>
    <w:next w:val="Normal"/>
    <w:autoRedefine/>
    <w:uiPriority w:val="39"/>
    <w:unhideWhenUsed/>
    <w:rsid w:val="00601657"/>
    <w:pPr>
      <w:spacing w:after="100"/>
      <w:ind w:left="220"/>
    </w:pPr>
  </w:style>
  <w:style w:type="paragraph" w:styleId="TOC3">
    <w:name w:val="toc 3"/>
    <w:basedOn w:val="Normal"/>
    <w:next w:val="Normal"/>
    <w:autoRedefine/>
    <w:uiPriority w:val="39"/>
    <w:unhideWhenUsed/>
    <w:rsid w:val="00601657"/>
    <w:pPr>
      <w:spacing w:after="100"/>
      <w:ind w:left="440"/>
    </w:pPr>
  </w:style>
  <w:style w:type="character" w:styleId="Hyperlink">
    <w:name w:val="Hyperlink"/>
    <w:basedOn w:val="DefaultParagraphFont"/>
    <w:uiPriority w:val="99"/>
    <w:unhideWhenUsed/>
    <w:rsid w:val="00601657"/>
    <w:rPr>
      <w:color w:val="0000FF" w:themeColor="hyperlink"/>
      <w:u w:val="single"/>
    </w:rPr>
  </w:style>
  <w:style w:type="table" w:styleId="TableGrid">
    <w:name w:val="Table Grid"/>
    <w:basedOn w:val="TableNormal"/>
    <w:uiPriority w:val="59"/>
    <w:rsid w:val="004D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448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ancearchives.fr/seda/api_v2-1/seda-2_1-main_xsd.html" TargetMode="External"/><Relationship Id="rId18" Type="http://schemas.openxmlformats.org/officeDocument/2006/relationships/image" Target="media/image4.jpeg"/><Relationship Id="rId26"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francearchives.fr/seda/api_v2-1/seda-2_1-main_xsd.html" TargetMode="External"/><Relationship Id="rId17" Type="http://schemas.openxmlformats.org/officeDocument/2006/relationships/image" Target="media/image3.png"/><Relationship Id="rId25" Type="http://schemas.openxmlformats.org/officeDocument/2006/relationships/image" Target="media/image11.jpe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ancearchives.fr/seda/api_v2-1/seda-2_1-main_xsd.html" TargetMode="External"/><Relationship Id="rId24" Type="http://schemas.openxmlformats.org/officeDocument/2006/relationships/image" Target="media/image10.jp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francearchives.fr/seda/api_v2-1/seda-2_1-descriptive_xsd.html" TargetMode="External"/><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theme" Target="theme/theme1.xml"/><Relationship Id="rId10" Type="http://schemas.openxmlformats.org/officeDocument/2006/relationships/hyperlink" Target="https://francearchives.fr/seda/" TargetMode="External"/><Relationship Id="rId19" Type="http://schemas.openxmlformats.org/officeDocument/2006/relationships/image" Target="media/image5.jpe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francearchives.fr/seda/api_v2-1/seda-2_1-descriptive_xsd.html" TargetMode="Externa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AE7CEA0-9F13-4EED-A303-86D2DF960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4887</Words>
  <Characters>26883</Characters>
  <Application>Microsoft Office Word</Application>
  <DocSecurity>0</DocSecurity>
  <Lines>224</Lines>
  <Paragraphs>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5</cp:revision>
  <dcterms:created xsi:type="dcterms:W3CDTF">2018-11-12T22:40:00Z</dcterms:created>
  <dcterms:modified xsi:type="dcterms:W3CDTF">2018-11-12T22:42:00Z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